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0DE0" w14:textId="77777777" w:rsidR="00C048D6" w:rsidRDefault="00D33675" w:rsidP="00B9790F">
      <w:pPr>
        <w:pStyle w:val="Heading1"/>
      </w:pPr>
      <w:r>
        <w:t xml:space="preserve">Research Methods </w:t>
      </w:r>
      <w:r w:rsidR="007E4111">
        <w:t xml:space="preserve">and Statistics with R </w:t>
      </w:r>
      <w:r w:rsidR="001D7D76" w:rsidRPr="00EF1433">
        <w:t>3</w:t>
      </w:r>
    </w:p>
    <w:p w14:paraId="47EE4EFF" w14:textId="535B974D" w:rsidR="00BF04D9" w:rsidRPr="00B9790F" w:rsidRDefault="00C05385" w:rsidP="00D6112D">
      <w:pPr>
        <w:pStyle w:val="Heading2"/>
        <w:jc w:val="center"/>
      </w:pPr>
      <w:r>
        <w:t xml:space="preserve">Week </w:t>
      </w:r>
      <w:r w:rsidR="005C0ADD">
        <w:t>3</w:t>
      </w:r>
      <w:r>
        <w:t xml:space="preserve"> </w:t>
      </w:r>
      <w:r w:rsidR="002463F4">
        <w:t>–</w:t>
      </w:r>
      <w:r>
        <w:t xml:space="preserve"> </w:t>
      </w:r>
      <w:r w:rsidR="002463F4">
        <w:t xml:space="preserve">ANOVA II: Planned vs. </w:t>
      </w:r>
      <w:r w:rsidR="00963E20" w:rsidRPr="00963E20">
        <w:rPr>
          <w:i/>
          <w:iCs/>
        </w:rPr>
        <w:t>post-hoc</w:t>
      </w:r>
      <w:r w:rsidR="002463F4">
        <w:t xml:space="preserve"> Contrasts</w:t>
      </w:r>
    </w:p>
    <w:p w14:paraId="01379415" w14:textId="48CED02A" w:rsidR="00636F6C" w:rsidRDefault="00636F6C" w:rsidP="00636F6C">
      <w:pPr>
        <w:pStyle w:val="Heading2"/>
      </w:pPr>
      <w:r>
        <w:t>Introduction to the session</w:t>
      </w:r>
    </w:p>
    <w:p w14:paraId="0B4E5427" w14:textId="77777777" w:rsidR="00D85051" w:rsidRDefault="00636F6C" w:rsidP="00636F6C">
      <w:r>
        <w:t xml:space="preserve">In this session, </w:t>
      </w:r>
      <w:r w:rsidR="00EA3C9B">
        <w:t xml:space="preserve">you will expand on your knowledge of one-way ANOVAs by incorporating </w:t>
      </w:r>
      <w:r w:rsidR="00A1522C">
        <w:t xml:space="preserve">contrasts. Contrasts are “follow-up” tests that allow you to further dissect a main effect (or interaction). Contrasts are often necessary when you have a factor (e.g., “condition”) with more than two levels (e.g., “A”, “B”, “C”, “D”). A significant main effect of your factor will </w:t>
      </w:r>
      <w:r w:rsidR="00A1522C">
        <w:rPr>
          <w:b/>
          <w:bCs/>
        </w:rPr>
        <w:t>not</w:t>
      </w:r>
      <w:r w:rsidR="00A1522C">
        <w:t xml:space="preserve"> tell you which of the levels is </w:t>
      </w:r>
      <w:r w:rsidR="00D85051">
        <w:t>greater/less than the other. This necessitates additional tests (i.e., contrasts).</w:t>
      </w:r>
    </w:p>
    <w:p w14:paraId="6E04D7D1" w14:textId="2E3A2192" w:rsidR="005938D3" w:rsidRDefault="00D85051" w:rsidP="00636F6C">
      <w:r>
        <w:t>Contrasts come in two flavours: planned</w:t>
      </w:r>
      <w:r w:rsidR="00C825BB">
        <w:t>/</w:t>
      </w:r>
      <w:r w:rsidRPr="00730368">
        <w:rPr>
          <w:i/>
          <w:iCs/>
        </w:rPr>
        <w:t>a priori</w:t>
      </w:r>
      <w:r w:rsidR="00C825BB">
        <w:rPr>
          <w:i/>
          <w:iCs/>
        </w:rPr>
        <w:t xml:space="preserve"> (</w:t>
      </w:r>
      <w:r w:rsidR="00715D7E">
        <w:rPr>
          <w:i/>
          <w:iCs/>
        </w:rPr>
        <w:t xml:space="preserve">Latin: </w:t>
      </w:r>
      <w:r w:rsidR="00F07D97">
        <w:rPr>
          <w:i/>
          <w:iCs/>
        </w:rPr>
        <w:t>‘from what is before’</w:t>
      </w:r>
      <w:r>
        <w:t xml:space="preserve">) and </w:t>
      </w:r>
      <w:r w:rsidRPr="00730368">
        <w:rPr>
          <w:i/>
          <w:iCs/>
        </w:rPr>
        <w:t>post-hoc</w:t>
      </w:r>
      <w:r w:rsidR="00730368">
        <w:rPr>
          <w:i/>
          <w:iCs/>
        </w:rPr>
        <w:t xml:space="preserve">. </w:t>
      </w:r>
      <w:r w:rsidR="00730368">
        <w:rPr>
          <w:b/>
          <w:bCs/>
        </w:rPr>
        <w:t>Planned contrasts (</w:t>
      </w:r>
      <w:r w:rsidR="00730368" w:rsidRPr="00730368">
        <w:rPr>
          <w:b/>
          <w:bCs/>
          <w:i/>
          <w:iCs/>
        </w:rPr>
        <w:t>a priori</w:t>
      </w:r>
      <w:r w:rsidR="00730368">
        <w:rPr>
          <w:b/>
          <w:bCs/>
        </w:rPr>
        <w:t>)</w:t>
      </w:r>
      <w:r w:rsidR="00730368">
        <w:t xml:space="preserve"> are, as the name would imply, planned </w:t>
      </w:r>
      <w:r w:rsidR="00730368">
        <w:rPr>
          <w:i/>
          <w:iCs/>
        </w:rPr>
        <w:t xml:space="preserve">before </w:t>
      </w:r>
      <w:r w:rsidR="00730368">
        <w:t xml:space="preserve">any analysis has taken place. These would typically be listed in a pre-registration document or analysis plan. </w:t>
      </w:r>
      <w:r w:rsidR="00730368">
        <w:rPr>
          <w:b/>
          <w:bCs/>
        </w:rPr>
        <w:t>Post-hoc</w:t>
      </w:r>
      <w:r w:rsidR="00730368">
        <w:t xml:space="preserve"> (</w:t>
      </w:r>
      <w:r w:rsidR="0007241C">
        <w:t>Latin: ‘</w:t>
      </w:r>
      <w:r w:rsidR="0007241C" w:rsidRPr="0007241C">
        <w:rPr>
          <w:i/>
          <w:iCs/>
        </w:rPr>
        <w:t>after this</w:t>
      </w:r>
      <w:r w:rsidR="0007241C">
        <w:t xml:space="preserve">’) are not planned but </w:t>
      </w:r>
      <w:r w:rsidR="00194079">
        <w:t xml:space="preserve">are </w:t>
      </w:r>
      <w:r w:rsidR="0007241C">
        <w:t xml:space="preserve">run after the initial ANOVA has been completed and has yielded a significant </w:t>
      </w:r>
      <w:r w:rsidR="005938D3">
        <w:t>result. Post-hoc tests are run to further dissect the effect.</w:t>
      </w:r>
    </w:p>
    <w:p w14:paraId="4C3899F5" w14:textId="42EF3CC3" w:rsidR="00636F6C" w:rsidRDefault="005938D3" w:rsidP="00636F6C">
      <w:r>
        <w:t xml:space="preserve">Once again, the dataset that we will use for this session is modelled after </w:t>
      </w:r>
      <w:r w:rsidR="00343FE9">
        <w:t xml:space="preserve">another study. This time, we will be looking at FMRI data, based on a recent paper </w:t>
      </w:r>
      <w:r w:rsidR="00C93894">
        <w:t xml:space="preserve">published in </w:t>
      </w:r>
      <w:r w:rsidR="00C93894">
        <w:rPr>
          <w:i/>
          <w:iCs/>
        </w:rPr>
        <w:t>Scientific Advances</w:t>
      </w:r>
      <w:commentRangeStart w:id="0"/>
      <w:r w:rsidR="00C93894">
        <w:rPr>
          <w:rStyle w:val="FootnoteReference"/>
          <w:i/>
          <w:iCs/>
        </w:rPr>
        <w:footnoteReference w:id="2"/>
      </w:r>
      <w:r w:rsidR="00C93894">
        <w:t>.</w:t>
      </w:r>
      <w:commentRangeEnd w:id="0"/>
      <w:r>
        <w:commentReference w:id="0"/>
      </w:r>
    </w:p>
    <w:p w14:paraId="51B79DDB" w14:textId="392B600E" w:rsidR="00CA3A2D" w:rsidRDefault="00CA3A2D" w:rsidP="00CA3A2D">
      <w:pPr>
        <w:pStyle w:val="Heading2"/>
      </w:pPr>
      <w:r>
        <w:t>Background</w:t>
      </w:r>
    </w:p>
    <w:p w14:paraId="2EA134FB" w14:textId="728E4805" w:rsidR="00CA3A2D" w:rsidRDefault="00CA3A2D" w:rsidP="00CA3A2D">
      <w:r>
        <w:t xml:space="preserve">The </w:t>
      </w:r>
      <w:r w:rsidRPr="003C65B8">
        <w:rPr>
          <w:b/>
          <w:bCs/>
        </w:rPr>
        <w:t>visual word form area</w:t>
      </w:r>
      <w:r>
        <w:t xml:space="preserve"> </w:t>
      </w:r>
      <w:r w:rsidR="003C65B8" w:rsidRPr="003C65B8">
        <w:rPr>
          <w:b/>
          <w:bCs/>
        </w:rPr>
        <w:t>(VWFA)</w:t>
      </w:r>
      <w:r w:rsidR="003C65B8">
        <w:t xml:space="preserve"> </w:t>
      </w:r>
      <w:r>
        <w:t>is a</w:t>
      </w:r>
      <w:r w:rsidR="003C65B8">
        <w:t xml:space="preserve"> brain region in the anterior temporal lobe that responses selectively to written words, letter strings, and characters. </w:t>
      </w:r>
      <w:r w:rsidR="009B725F">
        <w:t>It is believed to be integral to language acquisition and development.</w:t>
      </w:r>
    </w:p>
    <w:p w14:paraId="782A504D" w14:textId="77777777" w:rsidR="00D6363C" w:rsidRDefault="001D30A8" w:rsidP="00CA3A2D">
      <w:r>
        <w:t xml:space="preserve">In 2023, Zhan </w:t>
      </w:r>
      <w:r>
        <w:rPr>
          <w:i/>
          <w:iCs/>
        </w:rPr>
        <w:t>and colleagues</w:t>
      </w:r>
      <w:r>
        <w:t xml:space="preserve"> published a study reporting that </w:t>
      </w:r>
      <w:r w:rsidR="00E402D0">
        <w:t>the V</w:t>
      </w:r>
      <w:r w:rsidR="00413340">
        <w:t>WF</w:t>
      </w:r>
      <w:r w:rsidR="00E402D0">
        <w:t xml:space="preserve">A in </w:t>
      </w:r>
      <w:r>
        <w:t xml:space="preserve">bilingual individuals </w:t>
      </w:r>
      <w:r w:rsidR="00E402D0">
        <w:t xml:space="preserve">is actually composed of smaller patches that </w:t>
      </w:r>
      <w:r w:rsidR="00CE598C">
        <w:t>respond selectively to different aspects of language (reading, writing). Furthermore, while there was considerable overlap between the patches in bilingual English-French speakers, bilingual English-Chinese speakers showed additional non-overlapping small patches selective for Chinese writing.</w:t>
      </w:r>
    </w:p>
    <w:p w14:paraId="6C80B77D" w14:textId="77777777" w:rsidR="00824FEE" w:rsidRDefault="00D6363C" w:rsidP="00824FEE">
      <w:pPr>
        <w:keepNext/>
      </w:pPr>
      <w:r>
        <w:rPr>
          <w:noProof/>
        </w:rPr>
        <w:lastRenderedPageBreak/>
        <w:drawing>
          <wp:inline distT="0" distB="0" distL="0" distR="0" wp14:anchorId="4CC5F289" wp14:editId="0A5780C7">
            <wp:extent cx="5731510" cy="2865755"/>
            <wp:effectExtent l="0" t="0" r="0" b="4445"/>
            <wp:docPr id="347045490" name="Picture 347045490"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5490" name="Picture 1" descr="A close-up of a brai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09130E3" w14:textId="527A3C47" w:rsidR="001D30A8" w:rsidRPr="001D30A8" w:rsidRDefault="00824FEE" w:rsidP="00824FEE">
      <w:pPr>
        <w:pStyle w:val="Caption"/>
      </w:pPr>
      <w:r>
        <w:t xml:space="preserve">Figure </w:t>
      </w:r>
      <w:r w:rsidR="00A50D2D">
        <w:fldChar w:fldCharType="begin"/>
      </w:r>
      <w:r w:rsidR="00A50D2D">
        <w:instrText xml:space="preserve"> SEQ Figure \* ARABIC </w:instrText>
      </w:r>
      <w:r w:rsidR="00A50D2D">
        <w:fldChar w:fldCharType="separate"/>
      </w:r>
      <w:r>
        <w:rPr>
          <w:noProof/>
        </w:rPr>
        <w:t>1</w:t>
      </w:r>
      <w:r w:rsidR="00A50D2D">
        <w:rPr>
          <w:noProof/>
        </w:rPr>
        <w:fldChar w:fldCharType="end"/>
      </w:r>
      <w:r>
        <w:t xml:space="preserve">- Approximate location of VWFA patches. This figure was taken from Zhan et al., 2023 and </w:t>
      </w:r>
      <w:r w:rsidRPr="005778A9">
        <w:rPr>
          <w:i w:val="0"/>
          <w:iCs w:val="0"/>
        </w:rPr>
        <w:t>actually</w:t>
      </w:r>
      <w:r>
        <w:t xml:space="preserve"> shows a</w:t>
      </w:r>
      <w:r w:rsidRPr="005778A9">
        <w:t>ctivation</w:t>
      </w:r>
      <w:r>
        <w:t xml:space="preserve"> to written words in English-French bilingual readers</w:t>
      </w:r>
      <w:r>
        <w:rPr>
          <w:noProof/>
        </w:rPr>
        <w:t>. But it is suitable enough for our purposes, which is to give you an idea of where the VWFA is located (which, incidentally, is very near the fusiform face area).</w:t>
      </w:r>
    </w:p>
    <w:p w14:paraId="2ABFA17C" w14:textId="00068B73" w:rsidR="00CA3A2D" w:rsidRPr="00393BAF" w:rsidRDefault="003D7E47" w:rsidP="00636F6C">
      <w:r>
        <w:rPr>
          <w:b/>
          <w:bCs/>
        </w:rPr>
        <w:t xml:space="preserve">In this session, you will use a one-way ANOVA and contrasts to examine </w:t>
      </w:r>
      <w:r w:rsidR="00413340">
        <w:rPr>
          <w:b/>
          <w:bCs/>
        </w:rPr>
        <w:t xml:space="preserve">whether </w:t>
      </w:r>
      <w:r w:rsidR="00FC0678">
        <w:rPr>
          <w:b/>
          <w:bCs/>
        </w:rPr>
        <w:t>newly acquired</w:t>
      </w:r>
      <w:r w:rsidR="00413340">
        <w:rPr>
          <w:b/>
          <w:bCs/>
        </w:rPr>
        <w:t xml:space="preserve"> data</w:t>
      </w:r>
      <w:r w:rsidR="00413340">
        <w:rPr>
          <w:rStyle w:val="FootnoteReference"/>
          <w:b/>
          <w:bCs/>
        </w:rPr>
        <w:footnoteReference w:id="3"/>
      </w:r>
      <w:r w:rsidR="00413340">
        <w:rPr>
          <w:b/>
          <w:bCs/>
        </w:rPr>
        <w:t xml:space="preserve"> support these conclusions.  </w:t>
      </w:r>
      <w:r w:rsidR="00413340" w:rsidRPr="00413340">
        <w:t>Specifically, you will determine whether characters of different languages (English, French, Chinese, Arabic, and Hebrew)</w:t>
      </w:r>
      <w:r w:rsidR="00EF7065">
        <w:t xml:space="preserve"> evoke different levels of brain activity in a specific VWFA patch.</w:t>
      </w:r>
      <w:r w:rsidR="00042209">
        <w:t xml:space="preserve"> </w:t>
      </w:r>
      <w:r w:rsidR="00782A38">
        <w:t>The data were obtained from bilingual English-Arabic speakers</w:t>
      </w:r>
      <w:r w:rsidR="00782A38" w:rsidRPr="00782A38">
        <w:t>.</w:t>
      </w:r>
      <w:r w:rsidR="00782A38">
        <w:rPr>
          <w:b/>
          <w:bCs/>
        </w:rPr>
        <w:t xml:space="preserve"> </w:t>
      </w:r>
      <w:r w:rsidR="00042209">
        <w:t xml:space="preserve">If a </w:t>
      </w:r>
      <w:r w:rsidR="00042209">
        <w:rPr>
          <w:b/>
          <w:bCs/>
        </w:rPr>
        <w:t xml:space="preserve">main effect </w:t>
      </w:r>
      <w:r w:rsidR="00042209" w:rsidRPr="00782A38">
        <w:rPr>
          <w:b/>
          <w:bCs/>
        </w:rPr>
        <w:t>of</w:t>
      </w:r>
      <w:r w:rsidR="00042209">
        <w:t xml:space="preserve"> </w:t>
      </w:r>
      <w:r w:rsidR="00042209">
        <w:rPr>
          <w:b/>
          <w:bCs/>
        </w:rPr>
        <w:t>language is observed</w:t>
      </w:r>
      <w:r w:rsidR="00042209" w:rsidRPr="00393BAF">
        <w:t>, you will follow up with contrasts to identify which language</w:t>
      </w:r>
      <w:r w:rsidR="002940D4">
        <w:t>(s)</w:t>
      </w:r>
      <w:r w:rsidR="00042209" w:rsidRPr="00393BAF">
        <w:t xml:space="preserve"> evokes the strongest </w:t>
      </w:r>
      <w:r w:rsidR="00393BAF">
        <w:t>response</w:t>
      </w:r>
      <w:r w:rsidR="002940D4">
        <w:t>(s)</w:t>
      </w:r>
      <w:r w:rsidR="00393BAF">
        <w:t xml:space="preserve"> in the brain.</w:t>
      </w:r>
    </w:p>
    <w:p w14:paraId="1023DEDC" w14:textId="77777777" w:rsidR="008B7604" w:rsidRDefault="008B7604" w:rsidP="008B7604">
      <w:pPr>
        <w:pStyle w:val="Heading2"/>
      </w:pPr>
      <w:r>
        <w:t>Learning Outcomes</w:t>
      </w:r>
    </w:p>
    <w:p w14:paraId="4B294E66" w14:textId="77777777" w:rsidR="008B7604" w:rsidRDefault="008B7604" w:rsidP="008B7604">
      <w:r>
        <w:t>By the end of this session, you will:</w:t>
      </w:r>
    </w:p>
    <w:p w14:paraId="08371F38" w14:textId="6D8AFCC0" w:rsidR="007319D9" w:rsidRPr="004C3C82" w:rsidRDefault="007319D9" w:rsidP="007319D9">
      <w:pPr>
        <w:pStyle w:val="ListParagraph"/>
        <w:numPr>
          <w:ilvl w:val="0"/>
          <w:numId w:val="17"/>
        </w:numPr>
        <w:spacing w:after="160" w:line="259" w:lineRule="auto"/>
        <w:jc w:val="left"/>
        <w:rPr>
          <w:b/>
          <w:bCs/>
        </w:rPr>
      </w:pPr>
      <w:r>
        <w:t xml:space="preserve">Have performed one-way ANOVAs </w:t>
      </w:r>
      <w:r w:rsidR="004C3C82">
        <w:t xml:space="preserve">including </w:t>
      </w:r>
      <w:r>
        <w:t>assumptions checks</w:t>
      </w:r>
      <w:r w:rsidR="004C3C82">
        <w:t xml:space="preserve"> and </w:t>
      </w:r>
      <w:r w:rsidR="004C3C82" w:rsidRPr="004C3C82">
        <w:rPr>
          <w:b/>
          <w:bCs/>
        </w:rPr>
        <w:t xml:space="preserve">post-hoc </w:t>
      </w:r>
      <w:r w:rsidR="007A7F14" w:rsidRPr="004C3C82">
        <w:rPr>
          <w:b/>
          <w:bCs/>
        </w:rPr>
        <w:t>contrasts.</w:t>
      </w:r>
    </w:p>
    <w:p w14:paraId="72E09C85" w14:textId="1A43DE6F" w:rsidR="00593FC0" w:rsidRDefault="00593FC0" w:rsidP="007319D9">
      <w:pPr>
        <w:pStyle w:val="ListParagraph"/>
        <w:numPr>
          <w:ilvl w:val="0"/>
          <w:numId w:val="17"/>
        </w:numPr>
        <w:spacing w:after="160" w:line="259" w:lineRule="auto"/>
        <w:jc w:val="left"/>
      </w:pPr>
      <w:r>
        <w:t xml:space="preserve">Have implemented multiple different methods to correct for multiple </w:t>
      </w:r>
      <w:r w:rsidR="007A7F14">
        <w:t>comparisons.</w:t>
      </w:r>
    </w:p>
    <w:p w14:paraId="45B549A9" w14:textId="080F357C" w:rsidR="007319D9" w:rsidRDefault="007319D9" w:rsidP="007319D9">
      <w:pPr>
        <w:pStyle w:val="ListParagraph"/>
        <w:numPr>
          <w:ilvl w:val="0"/>
          <w:numId w:val="17"/>
        </w:numPr>
        <w:spacing w:after="160" w:line="259" w:lineRule="auto"/>
        <w:jc w:val="left"/>
      </w:pPr>
      <w:r>
        <w:t xml:space="preserve">Be able to describe the </w:t>
      </w:r>
      <w:r w:rsidR="004C3C82">
        <w:t>benefit of planned vs. post-hoc contrasts</w:t>
      </w:r>
      <w:r w:rsidR="007A7F14">
        <w:t>.</w:t>
      </w:r>
    </w:p>
    <w:p w14:paraId="2CF72CCC" w14:textId="58F86F94" w:rsidR="007319D9" w:rsidRPr="00C03B81" w:rsidRDefault="007319D9" w:rsidP="007319D9">
      <w:pPr>
        <w:pStyle w:val="ListParagraph"/>
        <w:numPr>
          <w:ilvl w:val="0"/>
          <w:numId w:val="17"/>
        </w:numPr>
        <w:spacing w:after="160" w:line="259" w:lineRule="auto"/>
        <w:jc w:val="left"/>
      </w:pPr>
      <w:r>
        <w:t>Know how to report the results of an ANOVA</w:t>
      </w:r>
      <w:r w:rsidR="00593FC0">
        <w:t xml:space="preserve"> including </w:t>
      </w:r>
      <w:r w:rsidR="00E33F26">
        <w:t xml:space="preserve">contrasts </w:t>
      </w:r>
      <w:r>
        <w:t>in APA style.</w:t>
      </w:r>
    </w:p>
    <w:p w14:paraId="4CE00DC1" w14:textId="77777777" w:rsidR="00636F6C" w:rsidRPr="00C26731" w:rsidRDefault="00636F6C" w:rsidP="00636F6C">
      <w:pPr>
        <w:pStyle w:val="Heading2"/>
      </w:pPr>
      <w:r>
        <w:t>Procedure</w:t>
      </w:r>
    </w:p>
    <w:p w14:paraId="4C17103F" w14:textId="77777777" w:rsidR="00EF1776" w:rsidRDefault="00C37A4E" w:rsidP="00C37A4E">
      <w:pPr>
        <w:pStyle w:val="ListParagraph"/>
        <w:numPr>
          <w:ilvl w:val="0"/>
          <w:numId w:val="15"/>
        </w:numPr>
        <w:spacing w:after="160" w:line="259" w:lineRule="auto"/>
        <w:jc w:val="left"/>
      </w:pPr>
      <w:r>
        <w:t xml:space="preserve">Before you do anything, read through the above information and generate some hypotheses for your analysis. For example, what do you believe will be the effect </w:t>
      </w:r>
      <w:r>
        <w:lastRenderedPageBreak/>
        <w:t>of language? (i.e., will you observe a main effect of language on percent signal change?)</w:t>
      </w:r>
    </w:p>
    <w:p w14:paraId="7473FF9A" w14:textId="77777777" w:rsidR="00EF1776" w:rsidRDefault="00EF1776" w:rsidP="00EF1776">
      <w:pPr>
        <w:spacing w:after="160" w:line="259" w:lineRule="auto"/>
        <w:jc w:val="left"/>
      </w:pPr>
    </w:p>
    <w:p w14:paraId="0B0D80A6" w14:textId="714DBB25" w:rsidR="00EF1776" w:rsidRDefault="00EF1776" w:rsidP="00EF1776">
      <w:pPr>
        <w:spacing w:after="160" w:line="259" w:lineRule="auto"/>
        <w:ind w:firstLine="720"/>
        <w:jc w:val="left"/>
      </w:pPr>
      <w:r>
        <w:t>Hypothesis: ____________________________________________________________</w:t>
      </w:r>
    </w:p>
    <w:p w14:paraId="159A84D8" w14:textId="201E527B" w:rsidR="00C37A4E" w:rsidRDefault="00C37A4E" w:rsidP="00EF1776">
      <w:pPr>
        <w:spacing w:after="160" w:line="259" w:lineRule="auto"/>
        <w:jc w:val="left"/>
      </w:pPr>
    </w:p>
    <w:p w14:paraId="7981A3BA" w14:textId="6C3C4728" w:rsidR="00896FE3" w:rsidRDefault="00C37A4E" w:rsidP="00506C93">
      <w:pPr>
        <w:pStyle w:val="ListParagraph"/>
        <w:numPr>
          <w:ilvl w:val="0"/>
          <w:numId w:val="15"/>
        </w:numPr>
        <w:spacing w:after="160" w:line="259" w:lineRule="auto"/>
        <w:jc w:val="left"/>
      </w:pPr>
      <w:r>
        <w:t xml:space="preserve">Next, </w:t>
      </w:r>
      <w:r w:rsidR="00EF1776">
        <w:t xml:space="preserve">generate a set of </w:t>
      </w:r>
      <w:r w:rsidR="00EF1776">
        <w:rPr>
          <w:b/>
          <w:bCs/>
        </w:rPr>
        <w:t xml:space="preserve">orthogonal </w:t>
      </w:r>
      <w:r w:rsidR="00EF1776" w:rsidRPr="00EF1776">
        <w:rPr>
          <w:b/>
          <w:bCs/>
        </w:rPr>
        <w:t>contrasts</w:t>
      </w:r>
      <w:r w:rsidR="00EF1776">
        <w:t xml:space="preserve">. Remember, the key is to </w:t>
      </w:r>
      <w:r w:rsidR="00EF1776">
        <w:rPr>
          <w:b/>
          <w:bCs/>
        </w:rPr>
        <w:t>minimise the number of contrasts</w:t>
      </w:r>
      <w:r w:rsidR="00EF1776">
        <w:t xml:space="preserve"> to avoid artificially inflating your </w:t>
      </w:r>
      <w:r w:rsidR="00896FE3">
        <w:t>family-wise error. Based on the description above, what do you suppose are some reasonable contrasts to conduct? (Note: there are several right answers here).</w:t>
      </w:r>
      <w:r w:rsidR="004F6AF9">
        <w:t xml:space="preserve"> Adapt and complete the following table </w:t>
      </w:r>
      <w:r w:rsidR="004F6AF9">
        <w:rPr>
          <w:b/>
          <w:bCs/>
        </w:rPr>
        <w:t>before proceeding to the next step</w:t>
      </w:r>
    </w:p>
    <w:p w14:paraId="3877E8BA" w14:textId="77777777" w:rsidR="004F6AF9" w:rsidRDefault="004F6AF9" w:rsidP="00896FE3">
      <w:pPr>
        <w:pStyle w:val="ListParagraph"/>
        <w:spacing w:after="160" w:line="259" w:lineRule="auto"/>
        <w:jc w:val="left"/>
      </w:pPr>
    </w:p>
    <w:tbl>
      <w:tblPr>
        <w:tblStyle w:val="TableGrid"/>
        <w:tblW w:w="0" w:type="auto"/>
        <w:tblInd w:w="720" w:type="dxa"/>
        <w:tblLook w:val="04A0" w:firstRow="1" w:lastRow="0" w:firstColumn="1" w:lastColumn="0" w:noHBand="0" w:noVBand="1"/>
      </w:tblPr>
      <w:tblGrid>
        <w:gridCol w:w="1653"/>
        <w:gridCol w:w="1665"/>
        <w:gridCol w:w="1665"/>
        <w:gridCol w:w="1665"/>
        <w:gridCol w:w="1648"/>
      </w:tblGrid>
      <w:tr w:rsidR="003542E3" w14:paraId="7CBDADCB" w14:textId="77777777" w:rsidTr="003542E3">
        <w:tc>
          <w:tcPr>
            <w:tcW w:w="1803" w:type="dxa"/>
            <w:vAlign w:val="center"/>
          </w:tcPr>
          <w:p w14:paraId="644190B3" w14:textId="0004E711" w:rsidR="003542E3" w:rsidRDefault="003542E3" w:rsidP="003542E3">
            <w:pPr>
              <w:pStyle w:val="ListParagraph"/>
              <w:spacing w:after="160" w:line="259" w:lineRule="auto"/>
              <w:ind w:left="0"/>
              <w:jc w:val="center"/>
            </w:pPr>
            <w:r>
              <w:t>Level</w:t>
            </w:r>
          </w:p>
        </w:tc>
        <w:tc>
          <w:tcPr>
            <w:tcW w:w="1803" w:type="dxa"/>
            <w:vAlign w:val="center"/>
          </w:tcPr>
          <w:p w14:paraId="42591704" w14:textId="2D85D020" w:rsidR="003542E3" w:rsidRDefault="003542E3" w:rsidP="003542E3">
            <w:pPr>
              <w:pStyle w:val="ListParagraph"/>
              <w:spacing w:after="160" w:line="259" w:lineRule="auto"/>
              <w:ind w:left="0"/>
              <w:jc w:val="center"/>
            </w:pPr>
            <w:r>
              <w:t>Contrast 1</w:t>
            </w:r>
          </w:p>
        </w:tc>
        <w:tc>
          <w:tcPr>
            <w:tcW w:w="1803" w:type="dxa"/>
            <w:vAlign w:val="center"/>
          </w:tcPr>
          <w:p w14:paraId="6ED4D52F" w14:textId="474C4EC2" w:rsidR="003542E3" w:rsidRDefault="003542E3" w:rsidP="003542E3">
            <w:pPr>
              <w:pStyle w:val="ListParagraph"/>
              <w:spacing w:after="160" w:line="259" w:lineRule="auto"/>
              <w:ind w:left="0"/>
              <w:jc w:val="center"/>
            </w:pPr>
            <w:r>
              <w:t>Contrast 2</w:t>
            </w:r>
          </w:p>
        </w:tc>
        <w:tc>
          <w:tcPr>
            <w:tcW w:w="1803" w:type="dxa"/>
            <w:vAlign w:val="center"/>
          </w:tcPr>
          <w:p w14:paraId="76035904" w14:textId="43874721" w:rsidR="003542E3" w:rsidRDefault="003542E3" w:rsidP="003542E3">
            <w:pPr>
              <w:pStyle w:val="ListParagraph"/>
              <w:spacing w:after="160" w:line="259" w:lineRule="auto"/>
              <w:ind w:left="0"/>
              <w:jc w:val="center"/>
            </w:pPr>
            <w:r>
              <w:t>Contrast ?</w:t>
            </w:r>
          </w:p>
        </w:tc>
        <w:tc>
          <w:tcPr>
            <w:tcW w:w="1804" w:type="dxa"/>
            <w:vAlign w:val="center"/>
          </w:tcPr>
          <w:p w14:paraId="797AF2B3" w14:textId="379EB447" w:rsidR="003542E3" w:rsidRDefault="003542E3" w:rsidP="003542E3">
            <w:pPr>
              <w:pStyle w:val="ListParagraph"/>
              <w:spacing w:after="160" w:line="259" w:lineRule="auto"/>
              <w:ind w:left="0"/>
              <w:jc w:val="center"/>
            </w:pPr>
            <w:r>
              <w:t>Product</w:t>
            </w:r>
          </w:p>
        </w:tc>
      </w:tr>
      <w:tr w:rsidR="003542E3" w14:paraId="1C15ED78" w14:textId="77777777" w:rsidTr="003542E3">
        <w:tc>
          <w:tcPr>
            <w:tcW w:w="1803" w:type="dxa"/>
            <w:vAlign w:val="center"/>
          </w:tcPr>
          <w:p w14:paraId="13C12CD3" w14:textId="14CCCCD6" w:rsidR="003542E3" w:rsidRDefault="003542E3" w:rsidP="003542E3">
            <w:pPr>
              <w:pStyle w:val="ListParagraph"/>
              <w:spacing w:after="160" w:line="259" w:lineRule="auto"/>
              <w:ind w:left="0"/>
              <w:jc w:val="center"/>
            </w:pPr>
            <w:r>
              <w:t>Arabic</w:t>
            </w:r>
          </w:p>
        </w:tc>
        <w:tc>
          <w:tcPr>
            <w:tcW w:w="1803" w:type="dxa"/>
            <w:vAlign w:val="center"/>
          </w:tcPr>
          <w:p w14:paraId="74E159AA" w14:textId="77777777" w:rsidR="003542E3" w:rsidRDefault="003542E3" w:rsidP="003542E3">
            <w:pPr>
              <w:pStyle w:val="ListParagraph"/>
              <w:spacing w:after="160" w:line="259" w:lineRule="auto"/>
              <w:ind w:left="0"/>
              <w:jc w:val="center"/>
            </w:pPr>
          </w:p>
        </w:tc>
        <w:tc>
          <w:tcPr>
            <w:tcW w:w="1803" w:type="dxa"/>
            <w:vAlign w:val="center"/>
          </w:tcPr>
          <w:p w14:paraId="0439C5BF" w14:textId="77777777" w:rsidR="003542E3" w:rsidRDefault="003542E3" w:rsidP="003542E3">
            <w:pPr>
              <w:pStyle w:val="ListParagraph"/>
              <w:spacing w:after="160" w:line="259" w:lineRule="auto"/>
              <w:ind w:left="0"/>
              <w:jc w:val="center"/>
            </w:pPr>
          </w:p>
        </w:tc>
        <w:tc>
          <w:tcPr>
            <w:tcW w:w="1803" w:type="dxa"/>
            <w:vAlign w:val="center"/>
          </w:tcPr>
          <w:p w14:paraId="3763F4F2" w14:textId="77777777" w:rsidR="003542E3" w:rsidRDefault="003542E3" w:rsidP="003542E3">
            <w:pPr>
              <w:pStyle w:val="ListParagraph"/>
              <w:spacing w:after="160" w:line="259" w:lineRule="auto"/>
              <w:ind w:left="0"/>
              <w:jc w:val="center"/>
            </w:pPr>
          </w:p>
        </w:tc>
        <w:tc>
          <w:tcPr>
            <w:tcW w:w="1804" w:type="dxa"/>
            <w:vAlign w:val="center"/>
          </w:tcPr>
          <w:p w14:paraId="10B8C979" w14:textId="77777777" w:rsidR="003542E3" w:rsidRDefault="003542E3" w:rsidP="003542E3">
            <w:pPr>
              <w:pStyle w:val="ListParagraph"/>
              <w:spacing w:after="160" w:line="259" w:lineRule="auto"/>
              <w:ind w:left="0"/>
              <w:jc w:val="center"/>
            </w:pPr>
          </w:p>
        </w:tc>
      </w:tr>
      <w:tr w:rsidR="003542E3" w14:paraId="39B41430" w14:textId="77777777" w:rsidTr="003542E3">
        <w:tc>
          <w:tcPr>
            <w:tcW w:w="1803" w:type="dxa"/>
            <w:vAlign w:val="center"/>
          </w:tcPr>
          <w:p w14:paraId="1043C527" w14:textId="0B543C29" w:rsidR="003542E3" w:rsidRDefault="003542E3" w:rsidP="003542E3">
            <w:pPr>
              <w:pStyle w:val="ListParagraph"/>
              <w:spacing w:after="160" w:line="259" w:lineRule="auto"/>
              <w:ind w:left="0"/>
              <w:jc w:val="center"/>
            </w:pPr>
            <w:r>
              <w:t>Chinese</w:t>
            </w:r>
          </w:p>
        </w:tc>
        <w:tc>
          <w:tcPr>
            <w:tcW w:w="1803" w:type="dxa"/>
            <w:vAlign w:val="center"/>
          </w:tcPr>
          <w:p w14:paraId="12EF1142" w14:textId="77777777" w:rsidR="003542E3" w:rsidRDefault="003542E3" w:rsidP="003542E3">
            <w:pPr>
              <w:pStyle w:val="ListParagraph"/>
              <w:spacing w:after="160" w:line="259" w:lineRule="auto"/>
              <w:ind w:left="0"/>
              <w:jc w:val="center"/>
            </w:pPr>
          </w:p>
        </w:tc>
        <w:tc>
          <w:tcPr>
            <w:tcW w:w="1803" w:type="dxa"/>
            <w:vAlign w:val="center"/>
          </w:tcPr>
          <w:p w14:paraId="7875CB45" w14:textId="77777777" w:rsidR="003542E3" w:rsidRDefault="003542E3" w:rsidP="003542E3">
            <w:pPr>
              <w:pStyle w:val="ListParagraph"/>
              <w:spacing w:after="160" w:line="259" w:lineRule="auto"/>
              <w:ind w:left="0"/>
              <w:jc w:val="center"/>
            </w:pPr>
          </w:p>
        </w:tc>
        <w:tc>
          <w:tcPr>
            <w:tcW w:w="1803" w:type="dxa"/>
            <w:vAlign w:val="center"/>
          </w:tcPr>
          <w:p w14:paraId="5A03FC0B" w14:textId="77777777" w:rsidR="003542E3" w:rsidRDefault="003542E3" w:rsidP="003542E3">
            <w:pPr>
              <w:pStyle w:val="ListParagraph"/>
              <w:spacing w:after="160" w:line="259" w:lineRule="auto"/>
              <w:ind w:left="0"/>
              <w:jc w:val="center"/>
            </w:pPr>
          </w:p>
        </w:tc>
        <w:tc>
          <w:tcPr>
            <w:tcW w:w="1804" w:type="dxa"/>
            <w:vAlign w:val="center"/>
          </w:tcPr>
          <w:p w14:paraId="65E91413" w14:textId="77777777" w:rsidR="003542E3" w:rsidRDefault="003542E3" w:rsidP="003542E3">
            <w:pPr>
              <w:pStyle w:val="ListParagraph"/>
              <w:spacing w:after="160" w:line="259" w:lineRule="auto"/>
              <w:ind w:left="0"/>
              <w:jc w:val="center"/>
            </w:pPr>
          </w:p>
        </w:tc>
      </w:tr>
      <w:tr w:rsidR="003542E3" w14:paraId="12717D81" w14:textId="77777777" w:rsidTr="003542E3">
        <w:tc>
          <w:tcPr>
            <w:tcW w:w="1803" w:type="dxa"/>
            <w:vAlign w:val="center"/>
          </w:tcPr>
          <w:p w14:paraId="4C7755DF" w14:textId="208449DA" w:rsidR="003542E3" w:rsidRDefault="003542E3" w:rsidP="003542E3">
            <w:pPr>
              <w:pStyle w:val="ListParagraph"/>
              <w:spacing w:after="160" w:line="259" w:lineRule="auto"/>
              <w:ind w:left="0"/>
              <w:jc w:val="center"/>
            </w:pPr>
            <w:r>
              <w:t>English</w:t>
            </w:r>
          </w:p>
        </w:tc>
        <w:tc>
          <w:tcPr>
            <w:tcW w:w="1803" w:type="dxa"/>
            <w:vAlign w:val="center"/>
          </w:tcPr>
          <w:p w14:paraId="19261D16" w14:textId="77777777" w:rsidR="003542E3" w:rsidRDefault="003542E3" w:rsidP="003542E3">
            <w:pPr>
              <w:pStyle w:val="ListParagraph"/>
              <w:spacing w:after="160" w:line="259" w:lineRule="auto"/>
              <w:ind w:left="0"/>
              <w:jc w:val="center"/>
            </w:pPr>
          </w:p>
        </w:tc>
        <w:tc>
          <w:tcPr>
            <w:tcW w:w="1803" w:type="dxa"/>
            <w:vAlign w:val="center"/>
          </w:tcPr>
          <w:p w14:paraId="66369CFF" w14:textId="77777777" w:rsidR="003542E3" w:rsidRDefault="003542E3" w:rsidP="003542E3">
            <w:pPr>
              <w:pStyle w:val="ListParagraph"/>
              <w:spacing w:after="160" w:line="259" w:lineRule="auto"/>
              <w:ind w:left="0"/>
              <w:jc w:val="center"/>
            </w:pPr>
          </w:p>
        </w:tc>
        <w:tc>
          <w:tcPr>
            <w:tcW w:w="1803" w:type="dxa"/>
            <w:vAlign w:val="center"/>
          </w:tcPr>
          <w:p w14:paraId="5831D1D4" w14:textId="77777777" w:rsidR="003542E3" w:rsidRDefault="003542E3" w:rsidP="003542E3">
            <w:pPr>
              <w:pStyle w:val="ListParagraph"/>
              <w:spacing w:after="160" w:line="259" w:lineRule="auto"/>
              <w:ind w:left="0"/>
              <w:jc w:val="center"/>
            </w:pPr>
          </w:p>
        </w:tc>
        <w:tc>
          <w:tcPr>
            <w:tcW w:w="1804" w:type="dxa"/>
            <w:vAlign w:val="center"/>
          </w:tcPr>
          <w:p w14:paraId="0A4BA123" w14:textId="77777777" w:rsidR="003542E3" w:rsidRDefault="003542E3" w:rsidP="003542E3">
            <w:pPr>
              <w:pStyle w:val="ListParagraph"/>
              <w:spacing w:after="160" w:line="259" w:lineRule="auto"/>
              <w:ind w:left="0"/>
              <w:jc w:val="center"/>
            </w:pPr>
          </w:p>
        </w:tc>
      </w:tr>
      <w:tr w:rsidR="003542E3" w14:paraId="482F1188" w14:textId="77777777" w:rsidTr="003542E3">
        <w:tc>
          <w:tcPr>
            <w:tcW w:w="1803" w:type="dxa"/>
            <w:vAlign w:val="center"/>
          </w:tcPr>
          <w:p w14:paraId="26E883C6" w14:textId="5C0839A4" w:rsidR="003542E3" w:rsidRDefault="003542E3" w:rsidP="003542E3">
            <w:pPr>
              <w:pStyle w:val="ListParagraph"/>
              <w:spacing w:after="160" w:line="259" w:lineRule="auto"/>
              <w:ind w:left="0"/>
              <w:jc w:val="center"/>
            </w:pPr>
            <w:r>
              <w:t>French</w:t>
            </w:r>
          </w:p>
        </w:tc>
        <w:tc>
          <w:tcPr>
            <w:tcW w:w="1803" w:type="dxa"/>
            <w:vAlign w:val="center"/>
          </w:tcPr>
          <w:p w14:paraId="41140877" w14:textId="77777777" w:rsidR="003542E3" w:rsidRDefault="003542E3" w:rsidP="003542E3">
            <w:pPr>
              <w:pStyle w:val="ListParagraph"/>
              <w:spacing w:after="160" w:line="259" w:lineRule="auto"/>
              <w:ind w:left="0"/>
              <w:jc w:val="center"/>
            </w:pPr>
          </w:p>
        </w:tc>
        <w:tc>
          <w:tcPr>
            <w:tcW w:w="1803" w:type="dxa"/>
            <w:vAlign w:val="center"/>
          </w:tcPr>
          <w:p w14:paraId="38958649" w14:textId="77777777" w:rsidR="003542E3" w:rsidRDefault="003542E3" w:rsidP="003542E3">
            <w:pPr>
              <w:pStyle w:val="ListParagraph"/>
              <w:spacing w:after="160" w:line="259" w:lineRule="auto"/>
              <w:ind w:left="0"/>
              <w:jc w:val="center"/>
            </w:pPr>
          </w:p>
        </w:tc>
        <w:tc>
          <w:tcPr>
            <w:tcW w:w="1803" w:type="dxa"/>
            <w:vAlign w:val="center"/>
          </w:tcPr>
          <w:p w14:paraId="5B4D7C2E" w14:textId="77777777" w:rsidR="003542E3" w:rsidRDefault="003542E3" w:rsidP="003542E3">
            <w:pPr>
              <w:pStyle w:val="ListParagraph"/>
              <w:spacing w:after="160" w:line="259" w:lineRule="auto"/>
              <w:ind w:left="0"/>
              <w:jc w:val="center"/>
            </w:pPr>
          </w:p>
        </w:tc>
        <w:tc>
          <w:tcPr>
            <w:tcW w:w="1804" w:type="dxa"/>
            <w:vAlign w:val="center"/>
          </w:tcPr>
          <w:p w14:paraId="46A1CC7F" w14:textId="77777777" w:rsidR="003542E3" w:rsidRDefault="003542E3" w:rsidP="003542E3">
            <w:pPr>
              <w:pStyle w:val="ListParagraph"/>
              <w:spacing w:after="160" w:line="259" w:lineRule="auto"/>
              <w:ind w:left="0"/>
              <w:jc w:val="center"/>
            </w:pPr>
          </w:p>
        </w:tc>
      </w:tr>
      <w:tr w:rsidR="003542E3" w14:paraId="0F86AA30" w14:textId="77777777" w:rsidTr="003542E3">
        <w:tc>
          <w:tcPr>
            <w:tcW w:w="1803" w:type="dxa"/>
            <w:vAlign w:val="center"/>
          </w:tcPr>
          <w:p w14:paraId="50C06FBD" w14:textId="2EB742CC" w:rsidR="003542E3" w:rsidRDefault="003542E3" w:rsidP="003542E3">
            <w:pPr>
              <w:pStyle w:val="ListParagraph"/>
              <w:spacing w:after="160" w:line="259" w:lineRule="auto"/>
              <w:ind w:left="0"/>
              <w:jc w:val="center"/>
            </w:pPr>
            <w:r>
              <w:t>Hebrew</w:t>
            </w:r>
          </w:p>
        </w:tc>
        <w:tc>
          <w:tcPr>
            <w:tcW w:w="1803" w:type="dxa"/>
            <w:vAlign w:val="center"/>
          </w:tcPr>
          <w:p w14:paraId="018B7DA1" w14:textId="77777777" w:rsidR="003542E3" w:rsidRDefault="003542E3" w:rsidP="003542E3">
            <w:pPr>
              <w:pStyle w:val="ListParagraph"/>
              <w:spacing w:after="160" w:line="259" w:lineRule="auto"/>
              <w:ind w:left="0"/>
              <w:jc w:val="center"/>
            </w:pPr>
          </w:p>
        </w:tc>
        <w:tc>
          <w:tcPr>
            <w:tcW w:w="1803" w:type="dxa"/>
            <w:vAlign w:val="center"/>
          </w:tcPr>
          <w:p w14:paraId="5F5F4667" w14:textId="77777777" w:rsidR="003542E3" w:rsidRDefault="003542E3" w:rsidP="003542E3">
            <w:pPr>
              <w:pStyle w:val="ListParagraph"/>
              <w:spacing w:after="160" w:line="259" w:lineRule="auto"/>
              <w:ind w:left="0"/>
              <w:jc w:val="center"/>
            </w:pPr>
          </w:p>
        </w:tc>
        <w:tc>
          <w:tcPr>
            <w:tcW w:w="1803" w:type="dxa"/>
            <w:vAlign w:val="center"/>
          </w:tcPr>
          <w:p w14:paraId="651CD11B" w14:textId="77777777" w:rsidR="003542E3" w:rsidRDefault="003542E3" w:rsidP="003542E3">
            <w:pPr>
              <w:pStyle w:val="ListParagraph"/>
              <w:spacing w:after="160" w:line="259" w:lineRule="auto"/>
              <w:ind w:left="0"/>
              <w:jc w:val="center"/>
            </w:pPr>
          </w:p>
        </w:tc>
        <w:tc>
          <w:tcPr>
            <w:tcW w:w="1804" w:type="dxa"/>
            <w:vAlign w:val="center"/>
          </w:tcPr>
          <w:p w14:paraId="1D8EEF7F" w14:textId="77777777" w:rsidR="003542E3" w:rsidRDefault="003542E3" w:rsidP="003542E3">
            <w:pPr>
              <w:pStyle w:val="ListParagraph"/>
              <w:spacing w:after="160" w:line="259" w:lineRule="auto"/>
              <w:ind w:left="0"/>
              <w:jc w:val="center"/>
            </w:pPr>
          </w:p>
        </w:tc>
      </w:tr>
    </w:tbl>
    <w:p w14:paraId="18384300" w14:textId="5D226E48" w:rsidR="00896FE3" w:rsidRDefault="00896FE3" w:rsidP="00896FE3">
      <w:pPr>
        <w:pStyle w:val="ListParagraph"/>
        <w:spacing w:after="160" w:line="259" w:lineRule="auto"/>
        <w:jc w:val="left"/>
      </w:pPr>
    </w:p>
    <w:p w14:paraId="5DCB80B9" w14:textId="37294C0E" w:rsidR="009765CA" w:rsidRDefault="004F6AF9" w:rsidP="00506C93">
      <w:pPr>
        <w:pStyle w:val="ListParagraph"/>
        <w:numPr>
          <w:ilvl w:val="0"/>
          <w:numId w:val="15"/>
        </w:numPr>
        <w:spacing w:after="160" w:line="259" w:lineRule="auto"/>
        <w:jc w:val="left"/>
      </w:pPr>
      <w:r>
        <w:t>Now, start</w:t>
      </w:r>
      <w:r w:rsidR="00CE00DC">
        <w:t xml:space="preserve"> a new R script</w:t>
      </w:r>
      <w:r w:rsidR="009765CA">
        <w:t>. Be sure to</w:t>
      </w:r>
      <w:r w:rsidR="00FD7E27">
        <w:t xml:space="preserve"> include whatever naming and commenting conventions you feel are appropriate.</w:t>
      </w:r>
    </w:p>
    <w:p w14:paraId="617AFE4E" w14:textId="77777777" w:rsidR="009765CA" w:rsidRDefault="009765CA" w:rsidP="009765CA">
      <w:pPr>
        <w:pStyle w:val="ListParagraph"/>
        <w:spacing w:after="160" w:line="259" w:lineRule="auto"/>
        <w:jc w:val="left"/>
      </w:pPr>
    </w:p>
    <w:p w14:paraId="621173A0" w14:textId="076B08C9" w:rsidR="00854435" w:rsidRDefault="00CE00DC" w:rsidP="00854435">
      <w:pPr>
        <w:pStyle w:val="ListParagraph"/>
        <w:numPr>
          <w:ilvl w:val="0"/>
          <w:numId w:val="15"/>
        </w:numPr>
        <w:spacing w:after="160" w:line="259" w:lineRule="auto"/>
        <w:jc w:val="left"/>
      </w:pPr>
      <w:r>
        <w:t>Download the simulated data from KEATS and load the file into your work</w:t>
      </w:r>
      <w:r w:rsidR="009765CA">
        <w:t xml:space="preserve">space. You can use </w:t>
      </w:r>
      <w:r w:rsidR="009765CA">
        <w:rPr>
          <w:b/>
          <w:bCs/>
        </w:rPr>
        <w:t xml:space="preserve">read.csv() </w:t>
      </w:r>
      <w:r w:rsidR="00506C93">
        <w:t>or try</w:t>
      </w:r>
      <w:r w:rsidR="00FD7E27">
        <w:t xml:space="preserve"> </w:t>
      </w:r>
      <w:r w:rsidR="00506C93">
        <w:rPr>
          <w:b/>
          <w:bCs/>
        </w:rPr>
        <w:t>rio::import()</w:t>
      </w:r>
      <w:r w:rsidR="009C7DAA">
        <w:rPr>
          <w:rStyle w:val="FootnoteReference"/>
          <w:b/>
          <w:bCs/>
        </w:rPr>
        <w:footnoteReference w:id="4"/>
      </w:r>
      <w:r w:rsidR="00506C93">
        <w:t>.</w:t>
      </w:r>
    </w:p>
    <w:p w14:paraId="6804D2FF" w14:textId="77777777" w:rsidR="00854435" w:rsidRDefault="00854435" w:rsidP="00854435">
      <w:pPr>
        <w:pStyle w:val="ListParagraph"/>
        <w:spacing w:after="160" w:line="259" w:lineRule="auto"/>
        <w:jc w:val="left"/>
      </w:pPr>
    </w:p>
    <w:p w14:paraId="297623A9" w14:textId="61CF45C9" w:rsidR="00506C93" w:rsidRPr="00D377AA" w:rsidRDefault="00854435" w:rsidP="00854435">
      <w:pPr>
        <w:pStyle w:val="ListParagraph"/>
        <w:numPr>
          <w:ilvl w:val="0"/>
          <w:numId w:val="15"/>
        </w:numPr>
        <w:spacing w:after="160" w:line="259" w:lineRule="auto"/>
        <w:jc w:val="left"/>
      </w:pPr>
      <w:r>
        <w:t xml:space="preserve">Inspect your data using </w:t>
      </w:r>
      <w:r w:rsidR="005039A1">
        <w:t>an appropriate tool, like</w:t>
      </w:r>
      <w:r>
        <w:t xml:space="preserve"> </w:t>
      </w:r>
      <w:r w:rsidRPr="00B578F2">
        <w:rPr>
          <w:b/>
          <w:bCs/>
        </w:rPr>
        <w:t>dplyr::glimpse</w:t>
      </w:r>
      <w:r w:rsidR="005039A1">
        <w:rPr>
          <w:b/>
          <w:bCs/>
        </w:rPr>
        <w:t>()</w:t>
      </w:r>
      <w:r w:rsidR="005039A1">
        <w:t>,</w:t>
      </w:r>
      <w:r>
        <w:t xml:space="preserve"> to make sure they have imported appropriately. </w:t>
      </w:r>
      <w:r w:rsidR="00506C93" w:rsidRPr="00854435">
        <w:rPr>
          <w:color w:val="FF0000"/>
        </w:rPr>
        <w:t>Pay particular attention to the variable types</w:t>
      </w:r>
      <w:r w:rsidR="00912222" w:rsidRPr="00854435">
        <w:rPr>
          <w:color w:val="FF0000"/>
        </w:rPr>
        <w:t xml:space="preserve"> (i.e., numeric, factor, character, etc.)</w:t>
      </w:r>
      <w:r w:rsidR="00506C93" w:rsidRPr="00854435">
        <w:rPr>
          <w:color w:val="FF0000"/>
        </w:rPr>
        <w:t>.</w:t>
      </w:r>
    </w:p>
    <w:p w14:paraId="3442CC55" w14:textId="77777777" w:rsidR="00506C93" w:rsidRPr="00D8684E" w:rsidRDefault="00506C93" w:rsidP="00506C93">
      <w:pPr>
        <w:pStyle w:val="ListParagraph"/>
        <w:ind w:left="360"/>
      </w:pPr>
    </w:p>
    <w:p w14:paraId="01A5ACBA" w14:textId="23C8B3B0" w:rsidR="00506C93" w:rsidRDefault="00506C93" w:rsidP="00506C93">
      <w:pPr>
        <w:pStyle w:val="ListParagraph"/>
        <w:numPr>
          <w:ilvl w:val="0"/>
          <w:numId w:val="15"/>
        </w:numPr>
        <w:spacing w:after="160" w:line="259" w:lineRule="auto"/>
        <w:jc w:val="left"/>
      </w:pPr>
      <w:r w:rsidRPr="00171A51">
        <w:t>Compute descriptive statistics for</w:t>
      </w:r>
      <w:r w:rsidRPr="002002FA">
        <w:rPr>
          <w:b/>
          <w:bCs/>
        </w:rPr>
        <w:t xml:space="preserve"> each </w:t>
      </w:r>
      <w:r w:rsidR="00171A51">
        <w:rPr>
          <w:b/>
          <w:bCs/>
        </w:rPr>
        <w:t>language</w:t>
      </w:r>
      <w:r w:rsidRPr="002002FA">
        <w:rPr>
          <w:b/>
          <w:bCs/>
        </w:rPr>
        <w:t xml:space="preserve">. </w:t>
      </w:r>
      <w:r>
        <w:t xml:space="preserve">Here, you might find </w:t>
      </w:r>
      <w:r w:rsidR="00D2297F">
        <w:t xml:space="preserve">it </w:t>
      </w:r>
      <w:r>
        <w:t>useful to use</w:t>
      </w:r>
      <w:r w:rsidR="00A1321E">
        <w:t xml:space="preserve"> something like</w:t>
      </w:r>
      <w:r>
        <w:t xml:space="preserve"> </w:t>
      </w:r>
      <w:r>
        <w:rPr>
          <w:b/>
          <w:bCs/>
        </w:rPr>
        <w:t xml:space="preserve">tapply() </w:t>
      </w:r>
      <w:r w:rsidR="00A1321E">
        <w:rPr>
          <w:b/>
          <w:bCs/>
        </w:rPr>
        <w:t xml:space="preserve">, </w:t>
      </w:r>
      <w:r>
        <w:rPr>
          <w:b/>
          <w:bCs/>
        </w:rPr>
        <w:t>stats::aggregate()</w:t>
      </w:r>
      <w:r w:rsidR="00A1321E">
        <w:rPr>
          <w:b/>
          <w:bCs/>
        </w:rPr>
        <w:t>,</w:t>
      </w:r>
      <w:r>
        <w:t xml:space="preserve"> or </w:t>
      </w:r>
      <w:r>
        <w:rPr>
          <w:b/>
          <w:bCs/>
        </w:rPr>
        <w:t>psych</w:t>
      </w:r>
      <w:r w:rsidRPr="00A154B8">
        <w:rPr>
          <w:b/>
          <w:bCs/>
        </w:rPr>
        <w:t>::describeBy</w:t>
      </w:r>
      <w:r>
        <w:rPr>
          <w:b/>
          <w:bCs/>
        </w:rPr>
        <w:t>()</w:t>
      </w:r>
      <w:r w:rsidR="00D2297F">
        <w:rPr>
          <w:b/>
          <w:bCs/>
        </w:rPr>
        <w:t>.</w:t>
      </w:r>
      <w:r w:rsidR="00D2297F">
        <w:t xml:space="preserve"> </w:t>
      </w:r>
      <w:r>
        <w:t xml:space="preserve">What is your dependent variable? </w:t>
      </w:r>
      <w:del w:id="1" w:author="Amelie Gourdon-Kanhukamwe" w:date="2023-09-26T17:42:00Z">
        <w:r>
          <w:delText xml:space="preserve"> </w:delText>
        </w:r>
      </w:del>
      <w:r>
        <w:t>In which column is your independent variable?</w:t>
      </w:r>
      <w:r w:rsidR="001E6FCA">
        <w:t xml:space="preserve"> How many levels does your only factor have?</w:t>
      </w:r>
    </w:p>
    <w:p w14:paraId="57D6AA72" w14:textId="77777777" w:rsidR="00506C93" w:rsidRDefault="00506C93" w:rsidP="00506C93">
      <w:pPr>
        <w:pStyle w:val="ListParagraph"/>
        <w:spacing w:after="160" w:line="259" w:lineRule="auto"/>
      </w:pPr>
    </w:p>
    <w:p w14:paraId="5E2F855B" w14:textId="4E236993" w:rsidR="00636F6C" w:rsidRPr="00FB3C2E" w:rsidRDefault="00FB3C2E" w:rsidP="00D63CAB">
      <w:pPr>
        <w:pStyle w:val="ListParagraph"/>
        <w:numPr>
          <w:ilvl w:val="0"/>
          <w:numId w:val="15"/>
        </w:numPr>
        <w:spacing w:after="160" w:line="259" w:lineRule="auto"/>
        <w:jc w:val="left"/>
        <w:rPr>
          <w:b/>
          <w:bCs/>
        </w:rPr>
      </w:pPr>
      <w:r>
        <w:t xml:space="preserve">Decide </w:t>
      </w:r>
      <w:r w:rsidR="001E6FCA">
        <w:t>on</w:t>
      </w:r>
      <w:r>
        <w:t xml:space="preserve"> an appropriate data visualization for such an experimental design and produce it. You will likely find {ggplot2} to be the most useful package for this. </w:t>
      </w:r>
      <w:r w:rsidR="00636F6C" w:rsidRPr="00AA795C">
        <w:lastRenderedPageBreak/>
        <w:t xml:space="preserve">There are many suitable options to visualize </w:t>
      </w:r>
      <w:r w:rsidR="001E6FCA">
        <w:t>these data</w:t>
      </w:r>
      <w:r w:rsidR="00636F6C" w:rsidRPr="00AA795C">
        <w:t xml:space="preserve">: you can use boxplots, swarm/violin plots, bar graphs, etc. Try out several different types of graphs to see which you feel best informs the reader.  See </w:t>
      </w:r>
      <w:r w:rsidR="00636F6C" w:rsidRPr="00A9606E">
        <w:t xml:space="preserve">the </w:t>
      </w:r>
      <w:r w:rsidR="00636F6C" w:rsidRPr="00FB3C2E">
        <w:rPr>
          <w:b/>
          <w:bCs/>
        </w:rPr>
        <w:t>KEATS page for Week 2</w:t>
      </w:r>
      <w:r w:rsidR="00636F6C">
        <w:t xml:space="preserve"> </w:t>
      </w:r>
      <w:r w:rsidR="00636F6C" w:rsidRPr="00AA795C">
        <w:t>for links to the R-graph gallery for inspiration and help with the syntax required to generate the various</w:t>
      </w:r>
      <w:r w:rsidR="00636F6C">
        <w:t xml:space="preserve"> graphs. </w:t>
      </w:r>
      <w:r w:rsidR="00636F6C" w:rsidRPr="00FB3C2E">
        <w:rPr>
          <w:b/>
          <w:bCs/>
        </w:rPr>
        <w:t xml:space="preserve">You should have successfully produced at least one figure before moving to the next step. </w:t>
      </w:r>
    </w:p>
    <w:p w14:paraId="28708931" w14:textId="77777777" w:rsidR="00506C93" w:rsidRDefault="00506C93" w:rsidP="00506C93">
      <w:pPr>
        <w:pStyle w:val="ListParagraph"/>
        <w:spacing w:after="160" w:line="259" w:lineRule="auto"/>
      </w:pPr>
    </w:p>
    <w:p w14:paraId="43F1F6C0" w14:textId="7130FB72" w:rsidR="00636F6C" w:rsidRPr="00C916A4" w:rsidRDefault="0071194C" w:rsidP="00636F6C">
      <w:pPr>
        <w:pStyle w:val="ListParagraph"/>
        <w:numPr>
          <w:ilvl w:val="0"/>
          <w:numId w:val="15"/>
        </w:numPr>
        <w:spacing w:after="160" w:line="259" w:lineRule="auto"/>
        <w:rPr>
          <w:b/>
          <w:bCs/>
        </w:rPr>
      </w:pPr>
      <w:r w:rsidRPr="0071194C">
        <w:rPr>
          <w:noProof/>
        </w:rPr>
        <w:t>The</w:t>
      </w:r>
      <w:r w:rsidR="00636F6C">
        <w:t xml:space="preserve"> next step is to test for our assumptions. However, in R - the easiest way to do so is to first generate the </w:t>
      </w:r>
      <w:r w:rsidR="00636F6C" w:rsidRPr="00AB66DD">
        <w:rPr>
          <w:b/>
          <w:bCs/>
        </w:rPr>
        <w:t>aov() object</w:t>
      </w:r>
      <w:r w:rsidR="00636F6C">
        <w:rPr>
          <w:b/>
          <w:bCs/>
        </w:rPr>
        <w:t xml:space="preserve"> </w:t>
      </w:r>
      <w:r w:rsidR="00636F6C" w:rsidRPr="006C7B16">
        <w:t>so</w:t>
      </w:r>
      <w:r w:rsidR="00636F6C">
        <w:t xml:space="preserve"> now is a good time to run your aov() command</w:t>
      </w:r>
      <w:r>
        <w:t xml:space="preserve"> (or other R command of your choice)</w:t>
      </w:r>
      <w:r w:rsidR="00636F6C">
        <w:t xml:space="preserve">. Consult the lecture material </w:t>
      </w:r>
      <w:r>
        <w:t xml:space="preserve">and your script from last week </w:t>
      </w:r>
      <w:r w:rsidR="00636F6C">
        <w:t>if you are unsure of the proper synta</w:t>
      </w:r>
      <w:r>
        <w:t>x</w:t>
      </w:r>
      <w:r w:rsidR="00636F6C">
        <w:t xml:space="preserve">. </w:t>
      </w:r>
      <w:del w:id="2" w:author="Amelie Gourdon-Kanhukamwe" w:date="2023-09-26T17:43:00Z">
        <w:r w:rsidR="00636F6C">
          <w:delText xml:space="preserve"> </w:delText>
        </w:r>
      </w:del>
      <w:r w:rsidR="00636F6C">
        <w:t xml:space="preserve">Once you have produced your aov() object (by running your ANOVA), you can test for </w:t>
      </w:r>
      <w:r w:rsidR="00F62BE7">
        <w:t xml:space="preserve">two </w:t>
      </w:r>
      <w:r w:rsidR="00636F6C">
        <w:t xml:space="preserve">of the </w:t>
      </w:r>
      <w:r w:rsidR="00F62BE7">
        <w:t>three</w:t>
      </w:r>
      <w:r w:rsidR="00636F6C">
        <w:t xml:space="preserve"> assumptions for a</w:t>
      </w:r>
      <w:ins w:id="3" w:author="Amelie Gourdon-Kanhukamwe" w:date="2023-09-26T17:44:00Z">
        <w:r w:rsidR="68D84148">
          <w:t>n</w:t>
        </w:r>
      </w:ins>
      <w:r w:rsidR="00636F6C">
        <w:t xml:space="preserve"> ANOVA: normal distribution of the residuals and homogeneity of variance. (</w:t>
      </w:r>
      <w:r w:rsidR="00636F6C" w:rsidRPr="00511392">
        <w:rPr>
          <w:i/>
          <w:iCs/>
        </w:rPr>
        <w:t>Question: what is the third assumption? Why can’t we test for it now?)</w:t>
      </w:r>
    </w:p>
    <w:p w14:paraId="349409BA" w14:textId="5A3F33CD" w:rsidR="00636F6C" w:rsidRDefault="00F62BE7" w:rsidP="00636F6C">
      <w:pPr>
        <w:rPr>
          <w:b/>
          <w:bCs/>
        </w:rPr>
      </w:pPr>
      <w:r w:rsidRPr="0071194C">
        <w:rPr>
          <w:noProof/>
        </w:rPr>
        <w:drawing>
          <wp:anchor distT="0" distB="0" distL="114300" distR="114300" simplePos="0" relativeHeight="251658240" behindDoc="0" locked="0" layoutInCell="1" allowOverlap="1" wp14:anchorId="633B882E" wp14:editId="3B2227B4">
            <wp:simplePos x="0" y="0"/>
            <wp:positionH relativeFrom="column">
              <wp:posOffset>0</wp:posOffset>
            </wp:positionH>
            <wp:positionV relativeFrom="paragraph">
              <wp:posOffset>54428</wp:posOffset>
            </wp:positionV>
            <wp:extent cx="561975" cy="561975"/>
            <wp:effectExtent l="0" t="0" r="0" b="0"/>
            <wp:wrapSquare wrapText="bothSides"/>
            <wp:docPr id="2" name="Graphic 2"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ghtbulb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61975" cy="561975"/>
                    </a:xfrm>
                    <a:prstGeom prst="rect">
                      <a:avLst/>
                    </a:prstGeom>
                  </pic:spPr>
                </pic:pic>
              </a:graphicData>
            </a:graphic>
          </wp:anchor>
        </w:drawing>
      </w:r>
      <w:r w:rsidR="00636F6C" w:rsidRPr="16B7A94E">
        <w:rPr>
          <w:b/>
          <w:bCs/>
        </w:rPr>
        <w:t xml:space="preserve">Tip: Are you getting an error message when you try to run Levene’s test?  </w:t>
      </w:r>
      <w:r w:rsidR="00F95051">
        <w:rPr>
          <w:b/>
          <w:bCs/>
        </w:rPr>
        <w:t>What does the error message you are getting tell you?  Did you perhaps skip an important step? Hint: Check Step #</w:t>
      </w:r>
      <w:r w:rsidR="00204923">
        <w:rPr>
          <w:b/>
          <w:bCs/>
        </w:rPr>
        <w:t>5</w:t>
      </w:r>
      <w:r w:rsidR="00F95051">
        <w:rPr>
          <w:b/>
          <w:bCs/>
        </w:rPr>
        <w:t>.</w:t>
      </w:r>
    </w:p>
    <w:p w14:paraId="4F7725B8" w14:textId="43F5C104" w:rsidR="00636F6C" w:rsidRPr="000566E9" w:rsidRDefault="00636F6C" w:rsidP="00636F6C">
      <w:pPr>
        <w:pStyle w:val="ListParagraph"/>
        <w:numPr>
          <w:ilvl w:val="0"/>
          <w:numId w:val="15"/>
        </w:numPr>
        <w:spacing w:after="160" w:line="259" w:lineRule="auto"/>
      </w:pPr>
      <w:r w:rsidRPr="000566E9">
        <w:t xml:space="preserve">Once you have checked the assumptions and </w:t>
      </w:r>
      <w:r w:rsidR="00FC0678" w:rsidRPr="000566E9">
        <w:t>decided</w:t>
      </w:r>
      <w:r>
        <w:t xml:space="preserve"> about how to proceed based on the results of these checks, you can inspect your ANOVA object. </w:t>
      </w:r>
    </w:p>
    <w:p w14:paraId="3A5D13A4" w14:textId="77777777" w:rsidR="00636F6C" w:rsidRPr="00BC4E0F" w:rsidRDefault="00636F6C" w:rsidP="00636F6C">
      <w:pPr>
        <w:pStyle w:val="ListParagraph"/>
      </w:pPr>
    </w:p>
    <w:p w14:paraId="1FC74B6E" w14:textId="2B0CFD22" w:rsidR="00636F6C" w:rsidRDefault="00636F6C" w:rsidP="00636F6C">
      <w:pPr>
        <w:pStyle w:val="ListParagraph"/>
        <w:numPr>
          <w:ilvl w:val="0"/>
          <w:numId w:val="15"/>
        </w:numPr>
        <w:spacing w:after="160" w:line="259" w:lineRule="auto"/>
      </w:pPr>
      <w:r w:rsidRPr="00BC4E0F">
        <w:t xml:space="preserve">The ANOVA output </w:t>
      </w:r>
      <w:r>
        <w:t>will tell</w:t>
      </w:r>
      <w:r w:rsidRPr="00BC4E0F">
        <w:t xml:space="preserve"> you </w:t>
      </w:r>
      <w:r>
        <w:t>if there</w:t>
      </w:r>
      <w:r w:rsidRPr="00BC4E0F">
        <w:t xml:space="preserve"> is a</w:t>
      </w:r>
      <w:r>
        <w:t xml:space="preserve"> </w:t>
      </w:r>
      <w:r w:rsidRPr="00F8752D">
        <w:rPr>
          <w:b/>
          <w:bCs/>
        </w:rPr>
        <w:t xml:space="preserve">significant main effect </w:t>
      </w:r>
      <w:r w:rsidR="00F8752D" w:rsidRPr="00F8752D">
        <w:rPr>
          <w:b/>
          <w:bCs/>
        </w:rPr>
        <w:t>of language</w:t>
      </w:r>
      <w:r w:rsidR="00F8752D">
        <w:t>.</w:t>
      </w:r>
      <w:r>
        <w:t xml:space="preserve"> H</w:t>
      </w:r>
      <w:r w:rsidRPr="00BC4E0F">
        <w:t>owever</w:t>
      </w:r>
      <w:r>
        <w:t>,</w:t>
      </w:r>
      <w:r w:rsidRPr="00BC4E0F">
        <w:t xml:space="preserve"> it does not tell you </w:t>
      </w:r>
      <w:r>
        <w:t xml:space="preserve">which </w:t>
      </w:r>
      <w:r w:rsidRPr="00BC4E0F">
        <w:t xml:space="preserve">differences </w:t>
      </w:r>
      <w:r>
        <w:t xml:space="preserve">are driving that significant main effect. That is, </w:t>
      </w:r>
      <w:r w:rsidRPr="00BC4E0F">
        <w:t>which pair(s) of conditions are significantly different from each other.</w:t>
      </w:r>
      <w:r>
        <w:t xml:space="preserve"> To determine this, you will need to run</w:t>
      </w:r>
      <w:r w:rsidR="00F8752D">
        <w:t xml:space="preserve"> either your </w:t>
      </w:r>
      <w:r w:rsidR="00F8752D" w:rsidRPr="00F8752D">
        <w:rPr>
          <w:b/>
          <w:bCs/>
        </w:rPr>
        <w:t>planned contrasts</w:t>
      </w:r>
      <w:r w:rsidR="00F8752D">
        <w:t xml:space="preserve"> or</w:t>
      </w:r>
      <w:r>
        <w:t xml:space="preserve"> </w:t>
      </w:r>
      <w:r>
        <w:rPr>
          <w:b/>
          <w:bCs/>
        </w:rPr>
        <w:t>post-hoc comparisons.</w:t>
      </w:r>
      <w:r>
        <w:t xml:space="preserve"> </w:t>
      </w:r>
    </w:p>
    <w:p w14:paraId="54CDAF92" w14:textId="77777777" w:rsidR="00F8752D" w:rsidRDefault="00F8752D" w:rsidP="00F8752D">
      <w:pPr>
        <w:pStyle w:val="ListParagraph"/>
        <w:spacing w:after="160" w:line="259" w:lineRule="auto"/>
      </w:pPr>
    </w:p>
    <w:p w14:paraId="1EE5C4BE" w14:textId="464C7873" w:rsidR="00F8752D" w:rsidRPr="004C2E2B" w:rsidRDefault="00636F6C" w:rsidP="00636F6C">
      <w:pPr>
        <w:pStyle w:val="ListParagraph"/>
        <w:rPr>
          <w:color w:val="C00000"/>
        </w:rPr>
      </w:pPr>
      <w:r w:rsidRPr="004C2E2B">
        <w:rPr>
          <w:b/>
          <w:bCs/>
          <w:noProof/>
          <w:color w:val="C00000"/>
        </w:rPr>
        <w:drawing>
          <wp:anchor distT="0" distB="0" distL="114300" distR="114300" simplePos="0" relativeHeight="251658242" behindDoc="0" locked="0" layoutInCell="1" allowOverlap="1" wp14:anchorId="37B59DB8" wp14:editId="4D706CD7">
            <wp:simplePos x="0" y="0"/>
            <wp:positionH relativeFrom="column">
              <wp:align>left</wp:align>
            </wp:positionH>
            <wp:positionV relativeFrom="paragraph">
              <wp:posOffset>128270</wp:posOffset>
            </wp:positionV>
            <wp:extent cx="561600" cy="561600"/>
            <wp:effectExtent l="0" t="0" r="0" b="0"/>
            <wp:wrapSquare wrapText="bothSides"/>
            <wp:docPr id="4" name="Graphic 4"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ghtbulb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61600" cy="561600"/>
                    </a:xfrm>
                    <a:prstGeom prst="rect">
                      <a:avLst/>
                    </a:prstGeom>
                  </pic:spPr>
                </pic:pic>
              </a:graphicData>
            </a:graphic>
            <wp14:sizeRelH relativeFrom="margin">
              <wp14:pctWidth>0</wp14:pctWidth>
            </wp14:sizeRelH>
            <wp14:sizeRelV relativeFrom="margin">
              <wp14:pctHeight>0</wp14:pctHeight>
            </wp14:sizeRelV>
          </wp:anchor>
        </w:drawing>
      </w:r>
      <w:r w:rsidRPr="004C2E2B">
        <w:rPr>
          <w:b/>
          <w:bCs/>
          <w:color w:val="C00000"/>
        </w:rPr>
        <w:t xml:space="preserve">Recall from </w:t>
      </w:r>
      <w:r w:rsidR="004C2E2B" w:rsidRPr="004C2E2B">
        <w:rPr>
          <w:b/>
          <w:bCs/>
          <w:color w:val="C00000"/>
        </w:rPr>
        <w:t>the lecture material</w:t>
      </w:r>
      <w:r w:rsidRPr="004C2E2B">
        <w:rPr>
          <w:b/>
          <w:bCs/>
          <w:color w:val="C00000"/>
        </w:rPr>
        <w:t xml:space="preserve">: </w:t>
      </w:r>
      <w:r w:rsidRPr="004C2E2B">
        <w:rPr>
          <w:b/>
          <w:bCs/>
          <w:color w:val="C00000"/>
          <w:u w:val="single"/>
        </w:rPr>
        <w:t>You should only do post-hoc comparisons on your data if your main effect/interaction is significant</w:t>
      </w:r>
      <w:r w:rsidRPr="004C2E2B">
        <w:rPr>
          <w:b/>
          <w:bCs/>
          <w:color w:val="C00000"/>
        </w:rPr>
        <w:t xml:space="preserve">!  </w:t>
      </w:r>
      <w:r w:rsidRPr="004C2E2B">
        <w:rPr>
          <w:color w:val="C00000"/>
        </w:rPr>
        <w:t xml:space="preserve">If </w:t>
      </w:r>
      <w:r w:rsidR="00F8752D" w:rsidRPr="004C2E2B">
        <w:rPr>
          <w:color w:val="C00000"/>
        </w:rPr>
        <w:t>y</w:t>
      </w:r>
      <w:r w:rsidRPr="004C2E2B">
        <w:rPr>
          <w:color w:val="C00000"/>
        </w:rPr>
        <w:t>our main effect</w:t>
      </w:r>
      <w:r w:rsidR="00F8752D" w:rsidRPr="004C2E2B">
        <w:rPr>
          <w:color w:val="C00000"/>
        </w:rPr>
        <w:t xml:space="preserve"> is not</w:t>
      </w:r>
      <w:r w:rsidRPr="004C2E2B">
        <w:rPr>
          <w:color w:val="C00000"/>
        </w:rPr>
        <w:t xml:space="preserve"> significant, do not conduct any</w:t>
      </w:r>
      <w:r w:rsidR="00F8752D" w:rsidRPr="004C2E2B">
        <w:rPr>
          <w:color w:val="C00000"/>
        </w:rPr>
        <w:t xml:space="preserve"> post-hoc</w:t>
      </w:r>
      <w:r w:rsidRPr="004C2E2B">
        <w:rPr>
          <w:color w:val="C00000"/>
        </w:rPr>
        <w:t xml:space="preserve"> pairwise comparisons on those data - </w:t>
      </w:r>
      <w:r w:rsidRPr="004C2E2B">
        <w:rPr>
          <w:color w:val="C00000"/>
          <w:u w:val="single"/>
        </w:rPr>
        <w:t>Just walk away</w:t>
      </w:r>
      <w:r w:rsidRPr="004C2E2B">
        <w:rPr>
          <w:color w:val="C00000"/>
        </w:rPr>
        <w:t xml:space="preserve">. </w:t>
      </w:r>
    </w:p>
    <w:p w14:paraId="3544E559" w14:textId="77777777" w:rsidR="00F8752D" w:rsidRDefault="00F8752D" w:rsidP="00636F6C">
      <w:pPr>
        <w:pStyle w:val="ListParagraph"/>
      </w:pPr>
    </w:p>
    <w:p w14:paraId="3BA56E10" w14:textId="288DBB68" w:rsidR="00636F6C" w:rsidRDefault="00A942A1" w:rsidP="00636F6C">
      <w:pPr>
        <w:pStyle w:val="ListParagraph"/>
      </w:pPr>
      <w:r>
        <w:t>However, f</w:t>
      </w:r>
      <w:r w:rsidR="00D91AE4">
        <w:t>or the purposes of this</w:t>
      </w:r>
      <w:r>
        <w:t xml:space="preserve"> exercise, we will describe how to run both post-hoc and planned contrasts on the same data (something you would NEVER do).</w:t>
      </w:r>
      <w:r w:rsidR="00636F6C">
        <w:t xml:space="preserve"> </w:t>
      </w:r>
    </w:p>
    <w:p w14:paraId="56297E77" w14:textId="77777777" w:rsidR="00D91AE4" w:rsidRDefault="00D91AE4" w:rsidP="00D91AE4">
      <w:pPr>
        <w:pStyle w:val="ListParagraph"/>
        <w:spacing w:after="160" w:line="259" w:lineRule="auto"/>
      </w:pPr>
    </w:p>
    <w:p w14:paraId="5EAA4444" w14:textId="08866499" w:rsidR="00D91AE4" w:rsidRPr="00D91AE4" w:rsidRDefault="00D91AE4" w:rsidP="00D91AE4">
      <w:pPr>
        <w:pStyle w:val="ListParagraph"/>
        <w:ind w:left="0"/>
        <w:jc w:val="center"/>
        <w:rPr>
          <w:b/>
          <w:bCs/>
          <w:i/>
          <w:iCs/>
        </w:rPr>
      </w:pPr>
      <w:r>
        <w:rPr>
          <w:b/>
          <w:bCs/>
          <w:i/>
          <w:iCs/>
        </w:rPr>
        <w:t>Post-Hoc</w:t>
      </w:r>
      <w:r w:rsidRPr="00D91AE4">
        <w:rPr>
          <w:b/>
          <w:bCs/>
          <w:i/>
          <w:iCs/>
        </w:rPr>
        <w:t xml:space="preserve"> Contrasts</w:t>
      </w:r>
    </w:p>
    <w:p w14:paraId="50D6E209" w14:textId="77777777" w:rsidR="00D91AE4" w:rsidRDefault="00D91AE4" w:rsidP="00D91AE4">
      <w:pPr>
        <w:pStyle w:val="ListParagraph"/>
        <w:spacing w:after="160" w:line="259" w:lineRule="auto"/>
      </w:pPr>
    </w:p>
    <w:p w14:paraId="3B70E15C" w14:textId="10E58974" w:rsidR="00636F6C" w:rsidRDefault="00636F6C" w:rsidP="00636F6C">
      <w:pPr>
        <w:pStyle w:val="ListParagraph"/>
        <w:numPr>
          <w:ilvl w:val="0"/>
          <w:numId w:val="15"/>
        </w:numPr>
        <w:spacing w:after="160" w:line="259" w:lineRule="auto"/>
      </w:pPr>
      <w:r>
        <w:t xml:space="preserve">To run </w:t>
      </w:r>
      <w:r w:rsidRPr="00831C2C">
        <w:rPr>
          <w:b/>
          <w:bCs/>
        </w:rPr>
        <w:t>post-hoc comparisons</w:t>
      </w:r>
      <w:r>
        <w:t>, you have several options:</w:t>
      </w:r>
    </w:p>
    <w:p w14:paraId="748252C5" w14:textId="4C56E016" w:rsidR="00636F6C" w:rsidRPr="002B2FD8" w:rsidRDefault="00636F6C" w:rsidP="00636F6C">
      <w:pPr>
        <w:pStyle w:val="ListParagraph"/>
        <w:numPr>
          <w:ilvl w:val="1"/>
          <w:numId w:val="15"/>
        </w:numPr>
        <w:spacing w:after="160" w:line="259" w:lineRule="auto"/>
        <w:rPr>
          <w:i/>
          <w:iCs/>
        </w:rPr>
      </w:pPr>
      <w:r>
        <w:t>You could use a function that automatically calculates all pairwise comparisons, such as “</w:t>
      </w:r>
      <w:r w:rsidRPr="007E544B">
        <w:rPr>
          <w:b/>
          <w:bCs/>
        </w:rPr>
        <w:t>pairwise.t.test()</w:t>
      </w:r>
      <w:r>
        <w:t>” or “</w:t>
      </w:r>
      <w:r w:rsidRPr="007E544B">
        <w:rPr>
          <w:b/>
          <w:bCs/>
        </w:rPr>
        <w:t>lsr::posthocPairwiseT()</w:t>
      </w:r>
      <w:r>
        <w:t>” (from Danielle Navarro’s package)</w:t>
      </w:r>
      <w:r w:rsidR="00A942A1">
        <w:t xml:space="preserve">. These tools have the added benefit of </w:t>
      </w:r>
      <w:r w:rsidR="00A942A1">
        <w:lastRenderedPageBreak/>
        <w:t>allowing you to specify the correction method for multiple comparisions.</w:t>
      </w:r>
      <w:r w:rsidR="007E544B">
        <w:t xml:space="preserve"> For example, </w:t>
      </w:r>
      <w:r w:rsidR="007E544B" w:rsidRPr="009019BD">
        <w:rPr>
          <w:b/>
          <w:bCs/>
          <w:i/>
          <w:iCs/>
        </w:rPr>
        <w:t xml:space="preserve">pairwise.t.test(DV ~ IV, data = dataset, </w:t>
      </w:r>
      <w:r w:rsidR="00EB78FA" w:rsidRPr="009019BD">
        <w:rPr>
          <w:b/>
          <w:bCs/>
          <w:i/>
          <w:iCs/>
        </w:rPr>
        <w:t xml:space="preserve">p.adjust.method </w:t>
      </w:r>
      <w:r w:rsidR="007E544B" w:rsidRPr="009019BD">
        <w:rPr>
          <w:b/>
          <w:bCs/>
          <w:i/>
          <w:iCs/>
        </w:rPr>
        <w:t>= “holm”)</w:t>
      </w:r>
      <w:r w:rsidR="007E544B" w:rsidRPr="009019BD">
        <w:rPr>
          <w:i/>
          <w:iCs/>
        </w:rPr>
        <w:t xml:space="preserve">. </w:t>
      </w:r>
      <w:commentRangeStart w:id="4"/>
      <w:r w:rsidR="00EB78FA" w:rsidRPr="003B2A1D">
        <w:t xml:space="preserve">Check the function documentation to find out how to specify </w:t>
      </w:r>
      <w:r w:rsidR="002B2FD8" w:rsidRPr="003B2A1D">
        <w:t xml:space="preserve">either no correction or  </w:t>
      </w:r>
      <w:r w:rsidR="00EB78FA" w:rsidRPr="003B2A1D">
        <w:t xml:space="preserve">Bonferroni </w:t>
      </w:r>
      <w:r w:rsidR="002B2FD8" w:rsidRPr="003B2A1D">
        <w:t>correction and compare the results.</w:t>
      </w:r>
      <w:r w:rsidR="00EB78FA" w:rsidRPr="002B2FD8">
        <w:rPr>
          <w:i/>
          <w:iCs/>
        </w:rPr>
        <w:t xml:space="preserve"> </w:t>
      </w:r>
      <w:commentRangeEnd w:id="4"/>
      <w:r>
        <w:commentReference w:id="4"/>
      </w:r>
    </w:p>
    <w:p w14:paraId="46AE534A" w14:textId="1C87D7D8" w:rsidR="00636F6C" w:rsidRDefault="00636F6C" w:rsidP="00636F6C">
      <w:pPr>
        <w:pStyle w:val="ListParagraph"/>
        <w:numPr>
          <w:ilvl w:val="1"/>
          <w:numId w:val="15"/>
        </w:numPr>
        <w:spacing w:after="160" w:line="259" w:lineRule="auto"/>
      </w:pPr>
      <w:r>
        <w:t xml:space="preserve">You could use individual t.tests() between relevant pairs, being sure to correct your </w:t>
      </w:r>
      <w:r w:rsidRPr="6D64C77E">
        <w:rPr>
          <w:i/>
          <w:rPrChange w:id="5" w:author="Amelie Gourdon-Kanhukamwe" w:date="2023-09-26T19:58:00Z">
            <w:rPr/>
          </w:rPrChange>
        </w:rPr>
        <w:t>p</w:t>
      </w:r>
      <w:r>
        <w:t xml:space="preserve">-value </w:t>
      </w:r>
      <w:r w:rsidR="002B2FD8">
        <w:t>manually.</w:t>
      </w:r>
    </w:p>
    <w:p w14:paraId="28BE2429" w14:textId="7666A750" w:rsidR="00636F6C" w:rsidRDefault="00636F6C" w:rsidP="00636F6C">
      <w:pPr>
        <w:pStyle w:val="ListParagraph"/>
        <w:numPr>
          <w:ilvl w:val="1"/>
          <w:numId w:val="15"/>
        </w:numPr>
        <w:spacing w:after="160" w:line="259" w:lineRule="auto"/>
      </w:pPr>
      <w:r>
        <w:t>You can use Tukey’s HSD</w:t>
      </w:r>
      <w:del w:id="6" w:author="Amelie Gourdon-Kanhukamwe" w:date="2023-09-26T17:46:00Z">
        <w:r w:rsidR="009019BD">
          <w:delText xml:space="preserve"> ()</w:delText>
        </w:r>
      </w:del>
      <w:r w:rsidR="009019BD">
        <w:t>. For example:</w:t>
      </w:r>
    </w:p>
    <w:p w14:paraId="552B712E" w14:textId="77777777" w:rsidR="00FC0678" w:rsidRDefault="00FC0678" w:rsidP="00FC0678">
      <w:pPr>
        <w:pStyle w:val="ListParagraph"/>
        <w:spacing w:after="160" w:line="259" w:lineRule="auto"/>
        <w:ind w:left="1440"/>
        <w:rPr>
          <w:rFonts w:ascii="Courier New" w:hAnsi="Courier New" w:cs="Courier New"/>
          <w:i/>
          <w:iCs/>
          <w:sz w:val="18"/>
          <w:szCs w:val="18"/>
        </w:rPr>
      </w:pPr>
    </w:p>
    <w:p w14:paraId="60C5EF68" w14:textId="14748553" w:rsidR="009019BD" w:rsidRPr="00FC0678" w:rsidRDefault="009019BD" w:rsidP="00FC0678">
      <w:pPr>
        <w:pStyle w:val="ListParagraph"/>
        <w:spacing w:after="160" w:line="259" w:lineRule="auto"/>
        <w:ind w:left="1440"/>
        <w:rPr>
          <w:rFonts w:ascii="Courier New" w:hAnsi="Courier New" w:cs="Courier New"/>
          <w:i/>
          <w:iCs/>
          <w:sz w:val="18"/>
          <w:szCs w:val="18"/>
        </w:rPr>
      </w:pPr>
      <w:r w:rsidRPr="00FC0678">
        <w:rPr>
          <w:rFonts w:ascii="Courier New" w:hAnsi="Courier New" w:cs="Courier New"/>
          <w:i/>
          <w:iCs/>
          <w:sz w:val="18"/>
          <w:szCs w:val="18"/>
        </w:rPr>
        <w:t>&gt; postHocs &lt;- glht(anovaObject, linfct = mcp(condition = "Tukey"))</w:t>
      </w:r>
    </w:p>
    <w:p w14:paraId="7F302661" w14:textId="72CB13D7" w:rsidR="009019BD" w:rsidRDefault="009019BD" w:rsidP="00FC0678">
      <w:pPr>
        <w:pStyle w:val="ListParagraph"/>
        <w:spacing w:after="160" w:line="259" w:lineRule="auto"/>
        <w:ind w:left="1440"/>
        <w:rPr>
          <w:rFonts w:ascii="Courier New" w:hAnsi="Courier New" w:cs="Courier New"/>
          <w:i/>
          <w:iCs/>
          <w:sz w:val="18"/>
          <w:szCs w:val="18"/>
        </w:rPr>
      </w:pPr>
      <w:r w:rsidRPr="00FC0678">
        <w:rPr>
          <w:rFonts w:ascii="Courier New" w:hAnsi="Courier New" w:cs="Courier New"/>
          <w:i/>
          <w:iCs/>
          <w:sz w:val="18"/>
          <w:szCs w:val="18"/>
        </w:rPr>
        <w:t>&gt; summary(postHocs)</w:t>
      </w:r>
    </w:p>
    <w:p w14:paraId="2285F551" w14:textId="77777777" w:rsidR="00FC0678" w:rsidRPr="00FC0678" w:rsidRDefault="00FC0678" w:rsidP="00FC0678">
      <w:pPr>
        <w:pStyle w:val="ListParagraph"/>
        <w:spacing w:after="160" w:line="259" w:lineRule="auto"/>
        <w:ind w:left="1440"/>
        <w:rPr>
          <w:rFonts w:ascii="Courier New" w:hAnsi="Courier New" w:cs="Courier New"/>
          <w:i/>
          <w:iCs/>
          <w:sz w:val="18"/>
          <w:szCs w:val="18"/>
        </w:rPr>
      </w:pPr>
    </w:p>
    <w:p w14:paraId="217E106A" w14:textId="77777777" w:rsidR="00636F6C" w:rsidRDefault="00636F6C" w:rsidP="00636F6C">
      <w:pPr>
        <w:pStyle w:val="ListParagraph"/>
        <w:numPr>
          <w:ilvl w:val="1"/>
          <w:numId w:val="15"/>
        </w:numPr>
        <w:spacing w:after="160" w:line="259" w:lineRule="auto"/>
      </w:pPr>
      <w:r>
        <w:t xml:space="preserve">Many others… </w:t>
      </w:r>
    </w:p>
    <w:p w14:paraId="01633BE0" w14:textId="77777777" w:rsidR="00636F6C" w:rsidRPr="00617164" w:rsidRDefault="00636F6C" w:rsidP="00636F6C">
      <w:pPr>
        <w:ind w:left="357"/>
      </w:pPr>
    </w:p>
    <w:p w14:paraId="56FCC2FC" w14:textId="77777777" w:rsidR="00636F6C" w:rsidRPr="005D4944" w:rsidRDefault="00636F6C" w:rsidP="00636F6C">
      <w:pPr>
        <w:jc w:val="center"/>
        <w:rPr>
          <w:b/>
          <w:bCs/>
          <w:i/>
          <w:iCs/>
        </w:rPr>
      </w:pPr>
      <w:bookmarkStart w:id="7" w:name="OLE_LINK3"/>
      <w:bookmarkStart w:id="8" w:name="OLE_LINK4"/>
      <w:r w:rsidRPr="006D257F">
        <w:rPr>
          <w:b/>
          <w:bCs/>
          <w:i/>
          <w:iCs/>
        </w:rPr>
        <w:t>Planned Contrasts</w:t>
      </w:r>
    </w:p>
    <w:bookmarkEnd w:id="7"/>
    <w:bookmarkEnd w:id="8"/>
    <w:p w14:paraId="39D129BF" w14:textId="12AB8A51" w:rsidR="00636F6C" w:rsidRPr="00BC4E0F" w:rsidRDefault="009C5E05" w:rsidP="00636F6C">
      <w:pPr>
        <w:pStyle w:val="ListParagraph"/>
        <w:numPr>
          <w:ilvl w:val="0"/>
          <w:numId w:val="15"/>
        </w:numPr>
        <w:spacing w:after="160" w:line="259" w:lineRule="auto"/>
      </w:pPr>
      <w:r>
        <w:t xml:space="preserve">To include planned contrasts in your ANOVA call, you must first </w:t>
      </w:r>
      <w:r w:rsidR="00636F6C">
        <w:t xml:space="preserve">create a </w:t>
      </w:r>
      <w:r w:rsidR="00636F6C" w:rsidRPr="009929B1">
        <w:rPr>
          <w:b/>
          <w:bCs/>
        </w:rPr>
        <w:t>contrasts</w:t>
      </w:r>
      <w:r w:rsidR="00636F6C">
        <w:t xml:space="preserve"> object to run your contrasts (see </w:t>
      </w:r>
      <w:r>
        <w:t>lecture material</w:t>
      </w:r>
      <w:r w:rsidR="00636F6C">
        <w:t xml:space="preserve">).  </w:t>
      </w:r>
    </w:p>
    <w:p w14:paraId="5082564C" w14:textId="77777777" w:rsidR="00972FA5" w:rsidRDefault="009C5E05" w:rsidP="00636F6C">
      <w:pPr>
        <w:pStyle w:val="ListParagraph"/>
        <w:numPr>
          <w:ilvl w:val="0"/>
          <w:numId w:val="20"/>
        </w:numPr>
        <w:spacing w:after="160" w:line="259" w:lineRule="auto"/>
      </w:pPr>
      <w:r>
        <w:t>Determine the proper order of the levels (</w:t>
      </w:r>
      <w:r w:rsidR="00972FA5">
        <w:t>levels(dataset$factor)</w:t>
      </w:r>
    </w:p>
    <w:p w14:paraId="283B4E6B" w14:textId="333590E1" w:rsidR="00636F6C" w:rsidRDefault="00636F6C" w:rsidP="00636F6C">
      <w:pPr>
        <w:pStyle w:val="ListParagraph"/>
        <w:numPr>
          <w:ilvl w:val="0"/>
          <w:numId w:val="20"/>
        </w:numPr>
        <w:spacing w:after="160" w:line="259" w:lineRule="auto"/>
      </w:pPr>
      <w:r w:rsidRPr="00BC4E0F">
        <w:t xml:space="preserve">Assign weights to the levels in R </w:t>
      </w:r>
      <w:r>
        <w:t>adapting</w:t>
      </w:r>
      <w:r w:rsidRPr="00BC4E0F">
        <w:t xml:space="preserve"> the following syntax: </w:t>
      </w:r>
    </w:p>
    <w:p w14:paraId="063C2409" w14:textId="77777777" w:rsidR="00636F6C" w:rsidRPr="00FC0678" w:rsidRDefault="00636F6C" w:rsidP="00FC0678">
      <w:pPr>
        <w:ind w:left="1080" w:firstLine="360"/>
        <w:rPr>
          <w:rFonts w:ascii="Courier New" w:hAnsi="Courier New" w:cs="Courier New"/>
        </w:rPr>
      </w:pPr>
      <w:r w:rsidRPr="00FC0678">
        <w:rPr>
          <w:rFonts w:ascii="Courier New" w:hAnsi="Courier New" w:cs="Courier New"/>
          <w:b/>
          <w:bCs/>
          <w:noProof/>
        </w:rPr>
        <w:drawing>
          <wp:anchor distT="0" distB="0" distL="114300" distR="114300" simplePos="0" relativeHeight="251658241" behindDoc="0" locked="0" layoutInCell="1" allowOverlap="1" wp14:anchorId="6360482A" wp14:editId="4F5D441D">
            <wp:simplePos x="0" y="0"/>
            <wp:positionH relativeFrom="column">
              <wp:posOffset>0</wp:posOffset>
            </wp:positionH>
            <wp:positionV relativeFrom="paragraph">
              <wp:posOffset>309063</wp:posOffset>
            </wp:positionV>
            <wp:extent cx="561975" cy="561975"/>
            <wp:effectExtent l="0" t="0" r="0" b="0"/>
            <wp:wrapSquare wrapText="bothSides"/>
            <wp:docPr id="5" name="Graphic 5" descr="Light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ghtbulb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61975" cy="561975"/>
                    </a:xfrm>
                    <a:prstGeom prst="rect">
                      <a:avLst/>
                    </a:prstGeom>
                  </pic:spPr>
                </pic:pic>
              </a:graphicData>
            </a:graphic>
          </wp:anchor>
        </w:drawing>
      </w:r>
      <w:r w:rsidRPr="00FC0678">
        <w:rPr>
          <w:rFonts w:ascii="Courier New" w:hAnsi="Courier New" w:cs="Courier New"/>
        </w:rPr>
        <w:t>contrasts(my_data$my_factor) &lt;- cbind(c(x, x, x))</w:t>
      </w:r>
    </w:p>
    <w:p w14:paraId="4C3F137C" w14:textId="77777777" w:rsidR="00636F6C" w:rsidRPr="00BC4E0F" w:rsidRDefault="00636F6C" w:rsidP="00636F6C">
      <w:pPr>
        <w:pStyle w:val="ListParagraph"/>
        <w:ind w:left="1440"/>
      </w:pPr>
      <w:r w:rsidRPr="27773B4C">
        <w:rPr>
          <w:b/>
          <w:bCs/>
        </w:rPr>
        <w:t>Tip:</w:t>
      </w:r>
      <w:r>
        <w:t xml:space="preserve"> You will need to run aov() again so the weights are saved in the model object.</w:t>
      </w:r>
    </w:p>
    <w:p w14:paraId="2ADB47F3" w14:textId="77777777" w:rsidR="00636F6C" w:rsidRPr="00BC4E0F" w:rsidRDefault="00636F6C" w:rsidP="00636F6C">
      <w:pPr>
        <w:pStyle w:val="ListParagraph"/>
        <w:ind w:left="1440"/>
      </w:pPr>
    </w:p>
    <w:p w14:paraId="39640F31" w14:textId="2954641F" w:rsidR="00636F6C" w:rsidRPr="00BC4E0F" w:rsidRDefault="00636F6C" w:rsidP="00636F6C">
      <w:pPr>
        <w:pStyle w:val="ListParagraph"/>
        <w:numPr>
          <w:ilvl w:val="0"/>
          <w:numId w:val="20"/>
        </w:numPr>
        <w:spacing w:after="160" w:line="259" w:lineRule="auto"/>
      </w:pPr>
      <w:r w:rsidRPr="00BC4E0F">
        <w:t xml:space="preserve">Instead of </w:t>
      </w:r>
      <w:r w:rsidRPr="00972FA5">
        <w:rPr>
          <w:b/>
          <w:bCs/>
        </w:rPr>
        <w:t>summary(my_model)</w:t>
      </w:r>
      <w:r w:rsidRPr="00BC4E0F">
        <w:t xml:space="preserve">, you </w:t>
      </w:r>
      <w:r w:rsidR="00972FA5">
        <w:t xml:space="preserve">will </w:t>
      </w:r>
      <w:r w:rsidRPr="00BC4E0F">
        <w:t xml:space="preserve">need to use </w:t>
      </w:r>
      <w:r w:rsidRPr="00972FA5">
        <w:rPr>
          <w:b/>
          <w:bCs/>
        </w:rPr>
        <w:t>summary.lm(my_model)</w:t>
      </w:r>
      <w:r w:rsidRPr="00BC4E0F">
        <w:t xml:space="preserve"> to have an output that takes your planned contrasts into account.</w:t>
      </w:r>
    </w:p>
    <w:p w14:paraId="4EA7A371" w14:textId="77777777" w:rsidR="00636F6C" w:rsidRDefault="00636F6C" w:rsidP="00636F6C">
      <w:pPr>
        <w:pStyle w:val="ListParagraph"/>
      </w:pPr>
    </w:p>
    <w:p w14:paraId="1035FB53" w14:textId="77777777" w:rsidR="00636F6C" w:rsidRPr="005D4944" w:rsidRDefault="00636F6C" w:rsidP="00636F6C">
      <w:pPr>
        <w:jc w:val="center"/>
        <w:rPr>
          <w:b/>
          <w:bCs/>
          <w:i/>
          <w:iCs/>
        </w:rPr>
      </w:pPr>
      <w:r>
        <w:rPr>
          <w:b/>
          <w:bCs/>
          <w:i/>
          <w:iCs/>
        </w:rPr>
        <w:t>Effect Sizes</w:t>
      </w:r>
    </w:p>
    <w:p w14:paraId="01F74765" w14:textId="77777777" w:rsidR="00636F6C" w:rsidRPr="00BC4E0F" w:rsidRDefault="00636F6C" w:rsidP="00636F6C">
      <w:pPr>
        <w:pStyle w:val="ListParagraph"/>
      </w:pPr>
    </w:p>
    <w:p w14:paraId="067A8F90" w14:textId="4BBE871F" w:rsidR="00636F6C" w:rsidRPr="00726069" w:rsidRDefault="00636F6C" w:rsidP="00636F6C">
      <w:pPr>
        <w:pStyle w:val="ListParagraph"/>
        <w:numPr>
          <w:ilvl w:val="0"/>
          <w:numId w:val="15"/>
        </w:numPr>
        <w:spacing w:after="160" w:line="259" w:lineRule="auto"/>
        <w:rPr>
          <w:b/>
          <w:bCs/>
        </w:rPr>
      </w:pPr>
      <w:r w:rsidRPr="00BC4E0F">
        <w:t xml:space="preserve">The effect size commonly reported for </w:t>
      </w:r>
      <w:r>
        <w:t xml:space="preserve">factorial </w:t>
      </w:r>
      <w:r w:rsidRPr="00BC4E0F">
        <w:t xml:space="preserve">ANOVAs is </w:t>
      </w:r>
      <w:r w:rsidRPr="00604B8D">
        <w:t>η</w:t>
      </w:r>
      <w:r w:rsidRPr="00726069">
        <w:rPr>
          <w:vertAlign w:val="subscript"/>
        </w:rPr>
        <w:t>p</w:t>
      </w:r>
      <w:r w:rsidRPr="00726069">
        <w:rPr>
          <w:vertAlign w:val="superscript"/>
        </w:rPr>
        <w:t>2</w:t>
      </w:r>
      <w:r w:rsidRPr="009A656E">
        <w:t xml:space="preserve"> </w:t>
      </w:r>
      <w:r>
        <w:t>(partial eta-squared</w:t>
      </w:r>
      <w:r w:rsidRPr="00BC4E0F">
        <w:t xml:space="preserve">), although </w:t>
      </w:r>
      <w:r w:rsidRPr="00604B8D">
        <w:t>η</w:t>
      </w:r>
      <w:r w:rsidRPr="00726069">
        <w:rPr>
          <w:vertAlign w:val="superscript"/>
        </w:rPr>
        <w:t>2</w:t>
      </w:r>
      <w:r w:rsidRPr="00BC4E0F">
        <w:t xml:space="preserve"> </w:t>
      </w:r>
      <w:r>
        <w:t xml:space="preserve">(eta-squared) </w:t>
      </w:r>
      <w:r w:rsidRPr="00BC4E0F">
        <w:t xml:space="preserve">is </w:t>
      </w:r>
      <w:r>
        <w:t xml:space="preserve">arguably a more interpretable measure of effect size as it is </w:t>
      </w:r>
      <w:r w:rsidRPr="00BC4E0F">
        <w:t xml:space="preserve">simply a measure of the variance explained by </w:t>
      </w:r>
      <w:r>
        <w:t xml:space="preserve">a </w:t>
      </w:r>
      <w:r w:rsidRPr="00BC4E0F">
        <w:t xml:space="preserve">factor </w:t>
      </w:r>
      <w:r>
        <w:t xml:space="preserve">or an interaction </w:t>
      </w:r>
      <w:r w:rsidRPr="00BC4E0F">
        <w:t xml:space="preserve">(i.e., the same as </w:t>
      </w:r>
      <w:r w:rsidRPr="00726069">
        <w:rPr>
          <w:i/>
          <w:iCs/>
        </w:rPr>
        <w:t>r</w:t>
      </w:r>
      <w:r w:rsidRPr="00726069">
        <w:rPr>
          <w:vertAlign w:val="superscript"/>
        </w:rPr>
        <w:t>2</w:t>
      </w:r>
      <w:r w:rsidRPr="00BC4E0F">
        <w:t>)</w:t>
      </w:r>
      <w:r>
        <w:t xml:space="preserve">. Thankfully the </w:t>
      </w:r>
      <w:ins w:id="9" w:author="Amelie Gourdon-Kanhukamwe" w:date="2023-09-26T17:48:00Z">
        <w:r w:rsidR="4CA889A5">
          <w:t>{</w:t>
        </w:r>
      </w:ins>
      <w:r w:rsidRPr="00726069">
        <w:rPr>
          <w:i/>
          <w:iCs/>
        </w:rPr>
        <w:t>lsr</w:t>
      </w:r>
      <w:ins w:id="10" w:author="Amelie Gourdon-Kanhukamwe" w:date="2023-09-26T17:48:00Z">
        <w:r w:rsidR="3BF1FCFE" w:rsidRPr="6D64C77E">
          <w:rPr>
            <w:rPrChange w:id="11" w:author="Amelie Gourdon-Kanhukamwe" w:date="2023-09-26T17:48:00Z">
              <w:rPr>
                <w:i/>
                <w:iCs/>
              </w:rPr>
            </w:rPrChange>
          </w:rPr>
          <w:t>}</w:t>
        </w:r>
      </w:ins>
      <w:r w:rsidRPr="00BC4E0F">
        <w:t xml:space="preserve"> package </w:t>
      </w:r>
      <w:r>
        <w:t xml:space="preserve">will provide you with both </w:t>
      </w:r>
      <w:r w:rsidRPr="00604B8D">
        <w:t>η</w:t>
      </w:r>
      <w:r w:rsidRPr="00726069">
        <w:rPr>
          <w:vertAlign w:val="subscript"/>
        </w:rPr>
        <w:t>p</w:t>
      </w:r>
      <w:r w:rsidRPr="00726069">
        <w:rPr>
          <w:vertAlign w:val="superscript"/>
        </w:rPr>
        <w:t>2</w:t>
      </w:r>
      <w:r>
        <w:t xml:space="preserve"> and</w:t>
      </w:r>
      <w:r w:rsidRPr="00BC4E0F">
        <w:t xml:space="preserve"> </w:t>
      </w:r>
      <w:r w:rsidRPr="00604B8D">
        <w:t>η</w:t>
      </w:r>
      <w:r w:rsidRPr="00726069">
        <w:rPr>
          <w:vertAlign w:val="superscript"/>
        </w:rPr>
        <w:t>2</w:t>
      </w:r>
      <w:r>
        <w:t xml:space="preserve"> (see Segment </w:t>
      </w:r>
      <w:r w:rsidR="00FC0678">
        <w:t>lecture material</w:t>
      </w:r>
      <w:r>
        <w:t>).</w:t>
      </w:r>
    </w:p>
    <w:p w14:paraId="26E23EB0" w14:textId="77777777" w:rsidR="00636F6C" w:rsidRPr="002D4E8D" w:rsidRDefault="00636F6C" w:rsidP="00636F6C">
      <w:pPr>
        <w:rPr>
          <w:b/>
          <w:bCs/>
        </w:rPr>
      </w:pPr>
    </w:p>
    <w:p w14:paraId="508BB954" w14:textId="77777777" w:rsidR="00636F6C" w:rsidRDefault="00636F6C" w:rsidP="00636F6C"/>
    <w:p w14:paraId="5085B636" w14:textId="114E046F" w:rsidR="008B7604" w:rsidRDefault="008B7604" w:rsidP="008B7604">
      <w:pPr>
        <w:pStyle w:val="Heading2"/>
      </w:pPr>
      <w:r>
        <w:lastRenderedPageBreak/>
        <w:t>Coding Challenge</w:t>
      </w:r>
    </w:p>
    <w:p w14:paraId="2ADFE0E7" w14:textId="3122BFF1" w:rsidR="00860A80" w:rsidRPr="002C3D88" w:rsidRDefault="0076121C" w:rsidP="002F352E">
      <w:r>
        <w:t xml:space="preserve">Conduct an analysis, including </w:t>
      </w:r>
      <w:r w:rsidR="009C126F">
        <w:t>follow-up</w:t>
      </w:r>
      <w:r>
        <w:t xml:space="preserve"> contrasts, that would be </w:t>
      </w:r>
      <w:r w:rsidR="009C126F">
        <w:t>appropriate</w:t>
      </w:r>
      <w:r>
        <w:t xml:space="preserve"> if the data were not normally</w:t>
      </w:r>
      <w:r w:rsidR="004C06A7">
        <w:t xml:space="preserve"> </w:t>
      </w:r>
      <w:r>
        <w:t xml:space="preserve">distributed.  Hint: we discussed one option in the lecture material. What test(s) could you use for the </w:t>
      </w:r>
      <w:r w:rsidR="009C126F">
        <w:t>follow-up contrasts</w:t>
      </w:r>
      <w:r>
        <w:t xml:space="preserve">? </w:t>
      </w:r>
    </w:p>
    <w:sectPr w:rsidR="00860A80" w:rsidRPr="002C3D8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elie Gourdon-Kanhukamwe" w:date="2023-09-26T18:40:00Z" w:initials="AG">
    <w:p w14:paraId="7268A471" w14:textId="78A2A2D9" w:rsidR="6D64C77E" w:rsidRDefault="6D64C77E">
      <w:r>
        <w:t>Should we want to use APA for the references in footnotes, since the third year project is in APA style and stats are aready required in APA style? Happy to tweak it if so.</w:t>
      </w:r>
      <w:r>
        <w:annotationRef/>
      </w:r>
    </w:p>
  </w:comment>
  <w:comment w:id="4" w:author="Amelie Gourdon-Kanhukamwe" w:date="2023-09-26T18:46:00Z" w:initials="AG">
    <w:p w14:paraId="008C9AF1" w14:textId="79492317" w:rsidR="6D64C77E" w:rsidRDefault="6D64C77E">
      <w:r>
        <w:t>Is that meant to also be in italics?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8A471" w15:done="0"/>
  <w15:commentEx w15:paraId="008C9A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265C81" w16cex:dateUtc="2023-09-26T17:40:00Z"/>
  <w16cex:commentExtensible w16cex:durableId="7245AD41" w16cex:dateUtc="2023-09-2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8A471" w16cid:durableId="66265C81"/>
  <w16cid:commentId w16cid:paraId="008C9AF1" w16cid:durableId="7245AD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033F" w14:textId="77777777" w:rsidR="00F35F48" w:rsidRDefault="00F35F48" w:rsidP="00150B1A">
      <w:pPr>
        <w:spacing w:after="0"/>
      </w:pPr>
      <w:r>
        <w:separator/>
      </w:r>
    </w:p>
  </w:endnote>
  <w:endnote w:type="continuationSeparator" w:id="0">
    <w:p w14:paraId="0EE468B2" w14:textId="77777777" w:rsidR="00F35F48" w:rsidRDefault="00F35F48" w:rsidP="00150B1A">
      <w:pPr>
        <w:spacing w:after="0"/>
      </w:pPr>
      <w:r>
        <w:continuationSeparator/>
      </w:r>
    </w:p>
  </w:endnote>
  <w:endnote w:type="continuationNotice" w:id="1">
    <w:p w14:paraId="05196254" w14:textId="77777777" w:rsidR="00A50D2D" w:rsidRDefault="00A50D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KingsBureauGrot ThreeSeven">
    <w:panose1 w:val="020B0604020202020204"/>
    <w:charset w:val="00"/>
    <w:family w:val="auto"/>
    <w:pitch w:val="variable"/>
    <w:sig w:usb0="00000003" w:usb1="00000000" w:usb2="00000000" w:usb3="00000000" w:csb0="00000001" w:csb1="00000000"/>
  </w:font>
  <w:font w:name="KingsBureauGrot FiveOne">
    <w:panose1 w:val="020B0604020202020204"/>
    <w:charset w:val="00"/>
    <w:family w:val="auto"/>
    <w:pitch w:val="variable"/>
    <w:sig w:usb0="00000003" w:usb1="00000000" w:usb2="00000000" w:usb3="00000000" w:csb0="00000001" w:csb1="00000000"/>
  </w:font>
  <w:font w:name="Kings Caslon Text">
    <w:altName w:val="Calibri"/>
    <w:panose1 w:val="020B0604020202020204"/>
    <w:charset w:val="00"/>
    <w:family w:val="auto"/>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74240" w14:textId="77777777" w:rsidR="00C05385" w:rsidRDefault="00C05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ingsBureauGrot FiveOne" w:hAnsi="KingsBureauGrot FiveOne"/>
        <w:color w:val="002060"/>
      </w:rPr>
      <w:id w:val="-2022305732"/>
      <w:docPartObj>
        <w:docPartGallery w:val="Page Numbers (Bottom of Page)"/>
        <w:docPartUnique/>
      </w:docPartObj>
    </w:sdtPr>
    <w:sdtEndPr>
      <w:rPr>
        <w:noProof/>
      </w:rPr>
    </w:sdtEndPr>
    <w:sdtContent>
      <w:p w14:paraId="5BFA2307" w14:textId="77777777" w:rsidR="00150B1A" w:rsidRPr="002D6604" w:rsidRDefault="00ED6C8B" w:rsidP="00ED6C8B">
        <w:pPr>
          <w:pStyle w:val="Footer"/>
          <w:rPr>
            <w:rFonts w:ascii="KingsBureauGrot FiveOne" w:hAnsi="KingsBureauGrot FiveOne"/>
            <w:color w:val="002060"/>
          </w:rPr>
        </w:pPr>
        <w:r w:rsidRPr="002D6604">
          <w:rPr>
            <w:rFonts w:ascii="KingsBureauGrot FiveOne" w:hAnsi="KingsBureauGrot FiveOne"/>
            <w:color w:val="002060"/>
          </w:rPr>
          <w:t>Dr</w:t>
        </w:r>
        <w:r w:rsidR="002313FB" w:rsidRPr="002D6604">
          <w:rPr>
            <w:rFonts w:ascii="KingsBureauGrot FiveOne" w:hAnsi="KingsBureauGrot FiveOne"/>
            <w:color w:val="002060"/>
          </w:rPr>
          <w:t xml:space="preserve">s Andrew H. Bell &amp; </w:t>
        </w:r>
        <w:r w:rsidRPr="002D6604">
          <w:rPr>
            <w:rFonts w:ascii="KingsBureauGrot FiveOne" w:hAnsi="KingsBureauGrot FiveOne"/>
            <w:color w:val="002060"/>
          </w:rPr>
          <w:t>Amélie Gourdon-Kanhukamwe</w:t>
        </w:r>
        <w:r w:rsidRPr="002D6604">
          <w:rPr>
            <w:rFonts w:ascii="KingsBureauGrot FiveOne" w:hAnsi="KingsBureauGrot FiveOne"/>
            <w:color w:val="002060"/>
          </w:rPr>
          <w:tab/>
          <w:t xml:space="preserve">         </w:t>
        </w:r>
        <w:r w:rsidRPr="002D6604">
          <w:rPr>
            <w:rFonts w:ascii="KingsBureauGrot FiveOne" w:hAnsi="KingsBureauGrot FiveOne"/>
            <w:color w:val="002060"/>
          </w:rPr>
          <w:fldChar w:fldCharType="begin"/>
        </w:r>
        <w:r w:rsidRPr="002D6604">
          <w:rPr>
            <w:rFonts w:ascii="KingsBureauGrot FiveOne" w:hAnsi="KingsBureauGrot FiveOne"/>
            <w:color w:val="002060"/>
          </w:rPr>
          <w:instrText xml:space="preserve"> PAGE   \* MERGEFORMAT </w:instrText>
        </w:r>
        <w:r w:rsidRPr="002D6604">
          <w:rPr>
            <w:rFonts w:ascii="KingsBureauGrot FiveOne" w:hAnsi="KingsBureauGrot FiveOne"/>
            <w:color w:val="002060"/>
          </w:rPr>
          <w:fldChar w:fldCharType="separate"/>
        </w:r>
        <w:r w:rsidRPr="002D6604">
          <w:rPr>
            <w:rFonts w:ascii="KingsBureauGrot FiveOne" w:hAnsi="KingsBureauGrot FiveOne"/>
            <w:color w:val="002060"/>
          </w:rPr>
          <w:t>1</w:t>
        </w:r>
        <w:r w:rsidRPr="002D6604">
          <w:rPr>
            <w:rFonts w:ascii="KingsBureauGrot FiveOne" w:hAnsi="KingsBureauGrot FiveOne"/>
            <w:noProof/>
            <w:color w:val="00206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FD60" w14:textId="77777777" w:rsidR="00C05385" w:rsidRDefault="00C0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615A" w14:textId="77777777" w:rsidR="00F35F48" w:rsidRDefault="00F35F48" w:rsidP="00150B1A">
      <w:pPr>
        <w:spacing w:after="0"/>
      </w:pPr>
      <w:r>
        <w:separator/>
      </w:r>
    </w:p>
  </w:footnote>
  <w:footnote w:type="continuationSeparator" w:id="0">
    <w:p w14:paraId="793BAA99" w14:textId="77777777" w:rsidR="00F35F48" w:rsidRDefault="00F35F48" w:rsidP="00150B1A">
      <w:pPr>
        <w:spacing w:after="0"/>
      </w:pPr>
      <w:r>
        <w:continuationSeparator/>
      </w:r>
    </w:p>
  </w:footnote>
  <w:footnote w:type="continuationNotice" w:id="1">
    <w:p w14:paraId="18FBBA41" w14:textId="77777777" w:rsidR="00A50D2D" w:rsidRDefault="00A50D2D">
      <w:pPr>
        <w:spacing w:after="0" w:line="240" w:lineRule="auto"/>
      </w:pPr>
    </w:p>
  </w:footnote>
  <w:footnote w:id="2">
    <w:p w14:paraId="6EFAD77C" w14:textId="0256D860" w:rsidR="00C93894" w:rsidRPr="000C413C" w:rsidRDefault="00C93894">
      <w:pPr>
        <w:pStyle w:val="FootnoteText"/>
        <w:rPr>
          <w:i/>
          <w:iCs/>
        </w:rPr>
      </w:pPr>
      <w:r>
        <w:rPr>
          <w:rStyle w:val="FootnoteReference"/>
        </w:rPr>
        <w:footnoteRef/>
      </w:r>
      <w:r>
        <w:t xml:space="preserve"> </w:t>
      </w:r>
      <w:r w:rsidR="00293B21" w:rsidRPr="00293B21">
        <w:rPr>
          <w:rFonts w:ascii="Aptos Display" w:hAnsi="Aptos Display" w:cs="Segoe UI"/>
          <w:color w:val="212121"/>
          <w:shd w:val="clear" w:color="auto" w:fill="FFFFFF"/>
        </w:rPr>
        <w:t>Zhan M, Pallier C, Agrawal A, Dehaene S, Cohen L. Does the visual word form area split in bilingual readers? A millimeter-scale 7-T fMRI study. Sci Adv. 2023 Apr 5;9(14):eadf6140. doi: 10.1126/sciadv.adf6140. Epub 2023 Apr 5. PMID: 37018408; PMCID: PMC10075963.</w:t>
      </w:r>
    </w:p>
  </w:footnote>
  <w:footnote w:id="3">
    <w:p w14:paraId="6BF28173" w14:textId="3C2A60FB" w:rsidR="00413340" w:rsidRDefault="00413340">
      <w:pPr>
        <w:pStyle w:val="FootnoteText"/>
      </w:pPr>
      <w:r>
        <w:rPr>
          <w:rStyle w:val="FootnoteReference"/>
        </w:rPr>
        <w:footnoteRef/>
      </w:r>
      <w:r>
        <w:t xml:space="preserve"> Totally fake.</w:t>
      </w:r>
    </w:p>
  </w:footnote>
  <w:footnote w:id="4">
    <w:p w14:paraId="72B0074C" w14:textId="10D93D83" w:rsidR="009C7DAA" w:rsidRDefault="009C7DAA">
      <w:pPr>
        <w:pStyle w:val="FootnoteText"/>
      </w:pPr>
      <w:r>
        <w:rPr>
          <w:rStyle w:val="FootnoteReference"/>
        </w:rPr>
        <w:footnoteRef/>
      </w:r>
      <w:r>
        <w:t xml:space="preserve"> Q. What are the benefits of rio::import() vs. read.csv()?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A655" w14:textId="77777777" w:rsidR="00C05385" w:rsidRDefault="00C05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BA23" w14:textId="77777777" w:rsidR="00E90D74" w:rsidRDefault="00E90D74" w:rsidP="00D33675">
    <w:pPr>
      <w:pStyle w:val="Header"/>
      <w:jc w:val="center"/>
    </w:pPr>
    <w:bookmarkStart w:id="12" w:name="_Hlk116489029"/>
    <w:bookmarkStart w:id="13" w:name="_Hlk116489030"/>
    <w:r>
      <w:t xml:space="preserve">             </w:t>
    </w: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9497"/>
    </w:tblGrid>
    <w:tr w:rsidR="00E90D74" w14:paraId="6D849130" w14:textId="77777777" w:rsidTr="00F24B29">
      <w:tc>
        <w:tcPr>
          <w:tcW w:w="993" w:type="dxa"/>
          <w:vAlign w:val="center"/>
        </w:tcPr>
        <w:p w14:paraId="72918D41" w14:textId="77777777" w:rsidR="00E90D74" w:rsidRDefault="00E90D74" w:rsidP="00F24B29">
          <w:pPr>
            <w:pStyle w:val="Header"/>
            <w:jc w:val="center"/>
          </w:pPr>
          <w:r>
            <w:rPr>
              <w:noProof/>
            </w:rPr>
            <w:drawing>
              <wp:inline distT="0" distB="0" distL="0" distR="0" wp14:anchorId="4169D62B" wp14:editId="1449FE26">
                <wp:extent cx="478971" cy="365285"/>
                <wp:effectExtent l="0" t="0" r="3810" b="3175"/>
                <wp:docPr id="659937891" name="Picture 65993789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37891"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6482" cy="378640"/>
                        </a:xfrm>
                        <a:prstGeom prst="rect">
                          <a:avLst/>
                        </a:prstGeom>
                      </pic:spPr>
                    </pic:pic>
                  </a:graphicData>
                </a:graphic>
              </wp:inline>
            </w:drawing>
          </w:r>
        </w:p>
      </w:tc>
      <w:tc>
        <w:tcPr>
          <w:tcW w:w="9497" w:type="dxa"/>
          <w:vAlign w:val="center"/>
        </w:tcPr>
        <w:p w14:paraId="54E4EDD3" w14:textId="11ADC6D9" w:rsidR="00E90D74" w:rsidRDefault="00E90D74" w:rsidP="001B63A5">
          <w:pPr>
            <w:pStyle w:val="Heading3"/>
            <w:jc w:val="center"/>
          </w:pPr>
          <w:r>
            <w:t xml:space="preserve">5PASNRM3 – </w:t>
          </w:r>
          <w:r w:rsidR="00C05385">
            <w:t>Activity Sheet</w:t>
          </w:r>
          <w:r>
            <w:t xml:space="preserve"> 2023-2024</w:t>
          </w:r>
          <w:r w:rsidRPr="006D7CF5">
            <w:t xml:space="preserve"> (v</w:t>
          </w:r>
          <w:r>
            <w:t>1.0 –</w:t>
          </w:r>
          <w:r w:rsidRPr="006D7CF5">
            <w:t xml:space="preserve"> </w:t>
          </w:r>
          <w:r w:rsidR="00C05385">
            <w:fldChar w:fldCharType="begin"/>
          </w:r>
          <w:r w:rsidR="00C05385">
            <w:instrText xml:space="preserve"> DATE \@ "dd/MM/yy" </w:instrText>
          </w:r>
          <w:r w:rsidR="00C05385">
            <w:fldChar w:fldCharType="separate"/>
          </w:r>
          <w:r w:rsidR="003B2A1D">
            <w:rPr>
              <w:noProof/>
            </w:rPr>
            <w:t>/09/23</w:t>
          </w:r>
          <w:r w:rsidR="00C05385">
            <w:fldChar w:fldCharType="end"/>
          </w:r>
          <w:r w:rsidRPr="006D7CF5">
            <w:t>)</w:t>
          </w:r>
        </w:p>
      </w:tc>
    </w:tr>
    <w:bookmarkEnd w:id="12"/>
    <w:bookmarkEnd w:id="13"/>
  </w:tbl>
  <w:p w14:paraId="11C2E0F7" w14:textId="77777777" w:rsidR="00D33675" w:rsidRDefault="00D336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4B0C" w14:textId="77777777" w:rsidR="00C05385" w:rsidRDefault="00C05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7A6"/>
    <w:multiLevelType w:val="hybridMultilevel"/>
    <w:tmpl w:val="F23A31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71A2D"/>
    <w:multiLevelType w:val="hybridMultilevel"/>
    <w:tmpl w:val="10E80E38"/>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87D93"/>
    <w:multiLevelType w:val="hybridMultilevel"/>
    <w:tmpl w:val="7CCE8ABA"/>
    <w:lvl w:ilvl="0" w:tplc="4BAA1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D5706"/>
    <w:multiLevelType w:val="hybridMultilevel"/>
    <w:tmpl w:val="A5E6FCD2"/>
    <w:lvl w:ilvl="0" w:tplc="724E7364">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F7358"/>
    <w:multiLevelType w:val="hybridMultilevel"/>
    <w:tmpl w:val="A0EACD90"/>
    <w:lvl w:ilvl="0" w:tplc="0248F1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D3B05"/>
    <w:multiLevelType w:val="hybridMultilevel"/>
    <w:tmpl w:val="DCEAC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43730C"/>
    <w:multiLevelType w:val="hybridMultilevel"/>
    <w:tmpl w:val="9CA60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195094"/>
    <w:multiLevelType w:val="hybridMultilevel"/>
    <w:tmpl w:val="CF848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8546DF"/>
    <w:multiLevelType w:val="hybridMultilevel"/>
    <w:tmpl w:val="E2CE8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478B"/>
    <w:multiLevelType w:val="hybridMultilevel"/>
    <w:tmpl w:val="8D2C634E"/>
    <w:lvl w:ilvl="0" w:tplc="0D28285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C27F5"/>
    <w:multiLevelType w:val="hybridMultilevel"/>
    <w:tmpl w:val="1C2E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1C3BF6"/>
    <w:multiLevelType w:val="hybridMultilevel"/>
    <w:tmpl w:val="A830A1F4"/>
    <w:lvl w:ilvl="0" w:tplc="7EDA1568">
      <w:start w:val="1"/>
      <w:numFmt w:val="bullet"/>
      <w:lvlText w:val=""/>
      <w:lvlJc w:val="left"/>
      <w:pPr>
        <w:ind w:left="720" w:hanging="360"/>
      </w:pPr>
      <w:rPr>
        <w:rFonts w:ascii="Symbol" w:hAnsi="Symbol" w:hint="default"/>
      </w:rPr>
    </w:lvl>
    <w:lvl w:ilvl="1" w:tplc="B0683BAE">
      <w:start w:val="1"/>
      <w:numFmt w:val="bullet"/>
      <w:lvlText w:val="o"/>
      <w:lvlJc w:val="left"/>
      <w:pPr>
        <w:ind w:left="1440" w:hanging="360"/>
      </w:pPr>
      <w:rPr>
        <w:rFonts w:ascii="Courier New" w:hAnsi="Courier New" w:hint="default"/>
      </w:rPr>
    </w:lvl>
    <w:lvl w:ilvl="2" w:tplc="D20A825A">
      <w:start w:val="1"/>
      <w:numFmt w:val="bullet"/>
      <w:lvlText w:val=""/>
      <w:lvlJc w:val="left"/>
      <w:pPr>
        <w:ind w:left="2160" w:hanging="360"/>
      </w:pPr>
      <w:rPr>
        <w:rFonts w:ascii="Wingdings" w:hAnsi="Wingdings" w:hint="default"/>
      </w:rPr>
    </w:lvl>
    <w:lvl w:ilvl="3" w:tplc="40F20AE2">
      <w:start w:val="1"/>
      <w:numFmt w:val="bullet"/>
      <w:lvlText w:val=""/>
      <w:lvlJc w:val="left"/>
      <w:pPr>
        <w:ind w:left="2880" w:hanging="360"/>
      </w:pPr>
      <w:rPr>
        <w:rFonts w:ascii="Symbol" w:hAnsi="Symbol" w:hint="default"/>
      </w:rPr>
    </w:lvl>
    <w:lvl w:ilvl="4" w:tplc="00DC39FC">
      <w:start w:val="1"/>
      <w:numFmt w:val="bullet"/>
      <w:lvlText w:val="o"/>
      <w:lvlJc w:val="left"/>
      <w:pPr>
        <w:ind w:left="3600" w:hanging="360"/>
      </w:pPr>
      <w:rPr>
        <w:rFonts w:ascii="Courier New" w:hAnsi="Courier New" w:hint="default"/>
      </w:rPr>
    </w:lvl>
    <w:lvl w:ilvl="5" w:tplc="CA12AA4E">
      <w:start w:val="1"/>
      <w:numFmt w:val="bullet"/>
      <w:lvlText w:val=""/>
      <w:lvlJc w:val="left"/>
      <w:pPr>
        <w:ind w:left="4320" w:hanging="360"/>
      </w:pPr>
      <w:rPr>
        <w:rFonts w:ascii="Wingdings" w:hAnsi="Wingdings" w:hint="default"/>
      </w:rPr>
    </w:lvl>
    <w:lvl w:ilvl="6" w:tplc="2608736C">
      <w:start w:val="1"/>
      <w:numFmt w:val="bullet"/>
      <w:lvlText w:val=""/>
      <w:lvlJc w:val="left"/>
      <w:pPr>
        <w:ind w:left="5040" w:hanging="360"/>
      </w:pPr>
      <w:rPr>
        <w:rFonts w:ascii="Symbol" w:hAnsi="Symbol" w:hint="default"/>
      </w:rPr>
    </w:lvl>
    <w:lvl w:ilvl="7" w:tplc="68062932">
      <w:start w:val="1"/>
      <w:numFmt w:val="bullet"/>
      <w:lvlText w:val="o"/>
      <w:lvlJc w:val="left"/>
      <w:pPr>
        <w:ind w:left="5760" w:hanging="360"/>
      </w:pPr>
      <w:rPr>
        <w:rFonts w:ascii="Courier New" w:hAnsi="Courier New" w:hint="default"/>
      </w:rPr>
    </w:lvl>
    <w:lvl w:ilvl="8" w:tplc="D930BCAA">
      <w:start w:val="1"/>
      <w:numFmt w:val="bullet"/>
      <w:lvlText w:val=""/>
      <w:lvlJc w:val="left"/>
      <w:pPr>
        <w:ind w:left="6480" w:hanging="360"/>
      </w:pPr>
      <w:rPr>
        <w:rFonts w:ascii="Wingdings" w:hAnsi="Wingdings" w:hint="default"/>
      </w:rPr>
    </w:lvl>
  </w:abstractNum>
  <w:abstractNum w:abstractNumId="12" w15:restartNumberingAfterBreak="0">
    <w:nsid w:val="31217D9F"/>
    <w:multiLevelType w:val="hybridMultilevel"/>
    <w:tmpl w:val="355C6A64"/>
    <w:lvl w:ilvl="0" w:tplc="D390DADC">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3D569D"/>
    <w:multiLevelType w:val="hybridMultilevel"/>
    <w:tmpl w:val="2BE2E172"/>
    <w:lvl w:ilvl="0" w:tplc="4BAA14D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C734F9F"/>
    <w:multiLevelType w:val="hybridMultilevel"/>
    <w:tmpl w:val="52EE0B4A"/>
    <w:lvl w:ilvl="0" w:tplc="8B803218">
      <w:start w:val="1"/>
      <w:numFmt w:val="decimal"/>
      <w:lvlText w:val="%1."/>
      <w:lvlJc w:val="left"/>
      <w:pPr>
        <w:ind w:left="360" w:hanging="360"/>
      </w:pPr>
      <w:rPr>
        <w:rFonts w:ascii="Calibri" w:hAnsi="Calibri" w:cstheme="minorBidi" w:hint="default"/>
        <w:color w:val="auto"/>
        <w:sz w:val="24"/>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E356FDC"/>
    <w:multiLevelType w:val="hybridMultilevel"/>
    <w:tmpl w:val="B94E6E1C"/>
    <w:lvl w:ilvl="0" w:tplc="9D1258A6">
      <w:start w:val="1"/>
      <w:numFmt w:val="decimal"/>
      <w:lvlText w:val="%1)"/>
      <w:lvlJc w:val="left"/>
      <w:pPr>
        <w:ind w:left="720" w:hanging="360"/>
      </w:pPr>
    </w:lvl>
    <w:lvl w:ilvl="1" w:tplc="3466A70A">
      <w:start w:val="1"/>
      <w:numFmt w:val="lowerLetter"/>
      <w:lvlText w:val="%2."/>
      <w:lvlJc w:val="left"/>
      <w:pPr>
        <w:ind w:left="1440" w:hanging="360"/>
      </w:pPr>
    </w:lvl>
    <w:lvl w:ilvl="2" w:tplc="B2DC0F08">
      <w:start w:val="1"/>
      <w:numFmt w:val="lowerRoman"/>
      <w:lvlText w:val="%3."/>
      <w:lvlJc w:val="right"/>
      <w:pPr>
        <w:ind w:left="2160" w:hanging="180"/>
      </w:pPr>
    </w:lvl>
    <w:lvl w:ilvl="3" w:tplc="25DAA630">
      <w:start w:val="1"/>
      <w:numFmt w:val="decimal"/>
      <w:lvlText w:val="%4."/>
      <w:lvlJc w:val="left"/>
      <w:pPr>
        <w:ind w:left="2880" w:hanging="360"/>
      </w:pPr>
    </w:lvl>
    <w:lvl w:ilvl="4" w:tplc="31A86672">
      <w:start w:val="1"/>
      <w:numFmt w:val="lowerLetter"/>
      <w:lvlText w:val="%5."/>
      <w:lvlJc w:val="left"/>
      <w:pPr>
        <w:ind w:left="3600" w:hanging="360"/>
      </w:pPr>
    </w:lvl>
    <w:lvl w:ilvl="5" w:tplc="B9AA67B0">
      <w:start w:val="1"/>
      <w:numFmt w:val="lowerRoman"/>
      <w:lvlText w:val="%6."/>
      <w:lvlJc w:val="right"/>
      <w:pPr>
        <w:ind w:left="4320" w:hanging="180"/>
      </w:pPr>
    </w:lvl>
    <w:lvl w:ilvl="6" w:tplc="6840DA46">
      <w:start w:val="1"/>
      <w:numFmt w:val="decimal"/>
      <w:lvlText w:val="%7."/>
      <w:lvlJc w:val="left"/>
      <w:pPr>
        <w:ind w:left="5040" w:hanging="360"/>
      </w:pPr>
    </w:lvl>
    <w:lvl w:ilvl="7" w:tplc="40B00C3E">
      <w:start w:val="1"/>
      <w:numFmt w:val="lowerLetter"/>
      <w:lvlText w:val="%8."/>
      <w:lvlJc w:val="left"/>
      <w:pPr>
        <w:ind w:left="5760" w:hanging="360"/>
      </w:pPr>
    </w:lvl>
    <w:lvl w:ilvl="8" w:tplc="017C4152">
      <w:start w:val="1"/>
      <w:numFmt w:val="lowerRoman"/>
      <w:lvlText w:val="%9."/>
      <w:lvlJc w:val="right"/>
      <w:pPr>
        <w:ind w:left="6480" w:hanging="180"/>
      </w:pPr>
    </w:lvl>
  </w:abstractNum>
  <w:abstractNum w:abstractNumId="16" w15:restartNumberingAfterBreak="0">
    <w:nsid w:val="51B13A7C"/>
    <w:multiLevelType w:val="hybridMultilevel"/>
    <w:tmpl w:val="8EFCE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515ED96"/>
    <w:multiLevelType w:val="hybridMultilevel"/>
    <w:tmpl w:val="95B26340"/>
    <w:lvl w:ilvl="0" w:tplc="0540E466">
      <w:start w:val="1"/>
      <w:numFmt w:val="decimal"/>
      <w:lvlText w:val="%1."/>
      <w:lvlJc w:val="left"/>
      <w:pPr>
        <w:ind w:left="720" w:hanging="360"/>
      </w:pPr>
    </w:lvl>
    <w:lvl w:ilvl="1" w:tplc="AEC07726">
      <w:start w:val="1"/>
      <w:numFmt w:val="lowerLetter"/>
      <w:lvlText w:val="%2."/>
      <w:lvlJc w:val="left"/>
      <w:pPr>
        <w:ind w:left="1440" w:hanging="360"/>
      </w:pPr>
    </w:lvl>
    <w:lvl w:ilvl="2" w:tplc="888838E8">
      <w:start w:val="1"/>
      <w:numFmt w:val="lowerRoman"/>
      <w:lvlText w:val="%3."/>
      <w:lvlJc w:val="right"/>
      <w:pPr>
        <w:ind w:left="2160" w:hanging="180"/>
      </w:pPr>
    </w:lvl>
    <w:lvl w:ilvl="3" w:tplc="AE6620F6">
      <w:start w:val="1"/>
      <w:numFmt w:val="decimal"/>
      <w:lvlText w:val="%4."/>
      <w:lvlJc w:val="left"/>
      <w:pPr>
        <w:ind w:left="2880" w:hanging="360"/>
      </w:pPr>
    </w:lvl>
    <w:lvl w:ilvl="4" w:tplc="F00E04B6">
      <w:start w:val="1"/>
      <w:numFmt w:val="lowerLetter"/>
      <w:lvlText w:val="%5."/>
      <w:lvlJc w:val="left"/>
      <w:pPr>
        <w:ind w:left="3600" w:hanging="360"/>
      </w:pPr>
    </w:lvl>
    <w:lvl w:ilvl="5" w:tplc="215AEB02">
      <w:start w:val="1"/>
      <w:numFmt w:val="lowerRoman"/>
      <w:lvlText w:val="%6."/>
      <w:lvlJc w:val="right"/>
      <w:pPr>
        <w:ind w:left="4320" w:hanging="180"/>
      </w:pPr>
    </w:lvl>
    <w:lvl w:ilvl="6" w:tplc="4170CA76">
      <w:start w:val="1"/>
      <w:numFmt w:val="decimal"/>
      <w:lvlText w:val="%7."/>
      <w:lvlJc w:val="left"/>
      <w:pPr>
        <w:ind w:left="5040" w:hanging="360"/>
      </w:pPr>
    </w:lvl>
    <w:lvl w:ilvl="7" w:tplc="9072DDC8">
      <w:start w:val="1"/>
      <w:numFmt w:val="lowerLetter"/>
      <w:lvlText w:val="%8."/>
      <w:lvlJc w:val="left"/>
      <w:pPr>
        <w:ind w:left="5760" w:hanging="360"/>
      </w:pPr>
    </w:lvl>
    <w:lvl w:ilvl="8" w:tplc="FEDCE1D2">
      <w:start w:val="1"/>
      <w:numFmt w:val="lowerRoman"/>
      <w:lvlText w:val="%9."/>
      <w:lvlJc w:val="right"/>
      <w:pPr>
        <w:ind w:left="6480" w:hanging="180"/>
      </w:pPr>
    </w:lvl>
  </w:abstractNum>
  <w:abstractNum w:abstractNumId="18" w15:restartNumberingAfterBreak="0">
    <w:nsid w:val="631E34E9"/>
    <w:multiLevelType w:val="hybridMultilevel"/>
    <w:tmpl w:val="2EFCE29E"/>
    <w:lvl w:ilvl="0" w:tplc="62105C08">
      <w:start w:val="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B01B80"/>
    <w:multiLevelType w:val="hybridMultilevel"/>
    <w:tmpl w:val="B3763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FB09B5"/>
    <w:multiLevelType w:val="multilevel"/>
    <w:tmpl w:val="098CC4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37650232">
    <w:abstractNumId w:val="17"/>
  </w:num>
  <w:num w:numId="2" w16cid:durableId="33770142">
    <w:abstractNumId w:val="15"/>
  </w:num>
  <w:num w:numId="3" w16cid:durableId="1995646599">
    <w:abstractNumId w:val="11"/>
  </w:num>
  <w:num w:numId="4" w16cid:durableId="977683381">
    <w:abstractNumId w:val="2"/>
  </w:num>
  <w:num w:numId="5" w16cid:durableId="1047922819">
    <w:abstractNumId w:val="13"/>
  </w:num>
  <w:num w:numId="6" w16cid:durableId="500198841">
    <w:abstractNumId w:val="5"/>
  </w:num>
  <w:num w:numId="7" w16cid:durableId="2111661871">
    <w:abstractNumId w:val="19"/>
  </w:num>
  <w:num w:numId="8" w16cid:durableId="278144849">
    <w:abstractNumId w:val="1"/>
  </w:num>
  <w:num w:numId="9" w16cid:durableId="1506167057">
    <w:abstractNumId w:val="18"/>
  </w:num>
  <w:num w:numId="10" w16cid:durableId="750784096">
    <w:abstractNumId w:val="7"/>
  </w:num>
  <w:num w:numId="11" w16cid:durableId="83188634">
    <w:abstractNumId w:val="6"/>
  </w:num>
  <w:num w:numId="12" w16cid:durableId="321811993">
    <w:abstractNumId w:val="20"/>
  </w:num>
  <w:num w:numId="13" w16cid:durableId="803812887">
    <w:abstractNumId w:val="16"/>
  </w:num>
  <w:num w:numId="14" w16cid:durableId="984551078">
    <w:abstractNumId w:val="10"/>
  </w:num>
  <w:num w:numId="15" w16cid:durableId="1440678382">
    <w:abstractNumId w:val="12"/>
  </w:num>
  <w:num w:numId="16" w16cid:durableId="677005605">
    <w:abstractNumId w:val="8"/>
  </w:num>
  <w:num w:numId="17" w16cid:durableId="1139767243">
    <w:abstractNumId w:val="9"/>
  </w:num>
  <w:num w:numId="18" w16cid:durableId="1943218461">
    <w:abstractNumId w:val="0"/>
  </w:num>
  <w:num w:numId="19" w16cid:durableId="1709986727">
    <w:abstractNumId w:val="4"/>
  </w:num>
  <w:num w:numId="20" w16cid:durableId="1980105955">
    <w:abstractNumId w:val="3"/>
  </w:num>
  <w:num w:numId="21" w16cid:durableId="187676717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elie Gourdon-Kanhukamwe">
    <w15:presenceInfo w15:providerId="AD" w15:userId="S::k2144434@kcl.ac.uk::aa911303-9c53-4980-8845-11ef0f5c1f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BB"/>
    <w:rsid w:val="000123F4"/>
    <w:rsid w:val="0002163D"/>
    <w:rsid w:val="00022316"/>
    <w:rsid w:val="000350AC"/>
    <w:rsid w:val="00041C27"/>
    <w:rsid w:val="00042209"/>
    <w:rsid w:val="00045680"/>
    <w:rsid w:val="0007241C"/>
    <w:rsid w:val="000762E7"/>
    <w:rsid w:val="000816D2"/>
    <w:rsid w:val="00086593"/>
    <w:rsid w:val="00092FCB"/>
    <w:rsid w:val="00097B09"/>
    <w:rsid w:val="000A0E2F"/>
    <w:rsid w:val="000A70A4"/>
    <w:rsid w:val="000A7D38"/>
    <w:rsid w:val="000B0AE9"/>
    <w:rsid w:val="000B276B"/>
    <w:rsid w:val="000C1775"/>
    <w:rsid w:val="000C413C"/>
    <w:rsid w:val="000E59BC"/>
    <w:rsid w:val="000F742C"/>
    <w:rsid w:val="001009F4"/>
    <w:rsid w:val="00103397"/>
    <w:rsid w:val="00112CB5"/>
    <w:rsid w:val="00125385"/>
    <w:rsid w:val="00150B1A"/>
    <w:rsid w:val="00151E15"/>
    <w:rsid w:val="00170D98"/>
    <w:rsid w:val="00171A51"/>
    <w:rsid w:val="001844EF"/>
    <w:rsid w:val="001848A6"/>
    <w:rsid w:val="00194079"/>
    <w:rsid w:val="001944F8"/>
    <w:rsid w:val="001A1B66"/>
    <w:rsid w:val="001A5DCB"/>
    <w:rsid w:val="001B157D"/>
    <w:rsid w:val="001B63A5"/>
    <w:rsid w:val="001C3008"/>
    <w:rsid w:val="001C40F5"/>
    <w:rsid w:val="001D30A8"/>
    <w:rsid w:val="001D5B5D"/>
    <w:rsid w:val="001D7D76"/>
    <w:rsid w:val="001E6FCA"/>
    <w:rsid w:val="001F3F6C"/>
    <w:rsid w:val="00203D55"/>
    <w:rsid w:val="00204923"/>
    <w:rsid w:val="00220BB3"/>
    <w:rsid w:val="002313FB"/>
    <w:rsid w:val="0023385E"/>
    <w:rsid w:val="00244B44"/>
    <w:rsid w:val="002463F4"/>
    <w:rsid w:val="002609D3"/>
    <w:rsid w:val="002644FD"/>
    <w:rsid w:val="00264CE3"/>
    <w:rsid w:val="002678B6"/>
    <w:rsid w:val="00291181"/>
    <w:rsid w:val="00293B21"/>
    <w:rsid w:val="002940D4"/>
    <w:rsid w:val="002951DE"/>
    <w:rsid w:val="002A55F7"/>
    <w:rsid w:val="002B2FD8"/>
    <w:rsid w:val="002C3D88"/>
    <w:rsid w:val="002D07EF"/>
    <w:rsid w:val="002D6604"/>
    <w:rsid w:val="002E3D99"/>
    <w:rsid w:val="002E43ED"/>
    <w:rsid w:val="002F1E73"/>
    <w:rsid w:val="002F352E"/>
    <w:rsid w:val="002F6D5E"/>
    <w:rsid w:val="00302E11"/>
    <w:rsid w:val="0033391C"/>
    <w:rsid w:val="003357F4"/>
    <w:rsid w:val="003358A9"/>
    <w:rsid w:val="00343FE9"/>
    <w:rsid w:val="003542E3"/>
    <w:rsid w:val="00356291"/>
    <w:rsid w:val="00362F26"/>
    <w:rsid w:val="00364615"/>
    <w:rsid w:val="00374AA5"/>
    <w:rsid w:val="0038089F"/>
    <w:rsid w:val="00393BAF"/>
    <w:rsid w:val="003A0EFC"/>
    <w:rsid w:val="003B1F86"/>
    <w:rsid w:val="003B2A1D"/>
    <w:rsid w:val="003B545D"/>
    <w:rsid w:val="003C65B8"/>
    <w:rsid w:val="003D7E47"/>
    <w:rsid w:val="003E5611"/>
    <w:rsid w:val="003F0B28"/>
    <w:rsid w:val="004059AB"/>
    <w:rsid w:val="004125FE"/>
    <w:rsid w:val="00413340"/>
    <w:rsid w:val="004350C4"/>
    <w:rsid w:val="00435AB5"/>
    <w:rsid w:val="00440A20"/>
    <w:rsid w:val="0044636E"/>
    <w:rsid w:val="004768D8"/>
    <w:rsid w:val="00484856"/>
    <w:rsid w:val="00486A70"/>
    <w:rsid w:val="004873D7"/>
    <w:rsid w:val="004A05CE"/>
    <w:rsid w:val="004A0980"/>
    <w:rsid w:val="004B7FC4"/>
    <w:rsid w:val="004C06A7"/>
    <w:rsid w:val="004C2E2B"/>
    <w:rsid w:val="004C3C82"/>
    <w:rsid w:val="004C602E"/>
    <w:rsid w:val="004D17F6"/>
    <w:rsid w:val="004D588C"/>
    <w:rsid w:val="004E091D"/>
    <w:rsid w:val="004E150B"/>
    <w:rsid w:val="004E68EC"/>
    <w:rsid w:val="004F6AF9"/>
    <w:rsid w:val="00500F40"/>
    <w:rsid w:val="00502066"/>
    <w:rsid w:val="005039A1"/>
    <w:rsid w:val="00506C93"/>
    <w:rsid w:val="00526E32"/>
    <w:rsid w:val="00531E3F"/>
    <w:rsid w:val="0055093E"/>
    <w:rsid w:val="00563C29"/>
    <w:rsid w:val="005723C5"/>
    <w:rsid w:val="0059186D"/>
    <w:rsid w:val="00593532"/>
    <w:rsid w:val="005938D3"/>
    <w:rsid w:val="00593FC0"/>
    <w:rsid w:val="00596A32"/>
    <w:rsid w:val="005971AC"/>
    <w:rsid w:val="0059752A"/>
    <w:rsid w:val="005A18D3"/>
    <w:rsid w:val="005B254F"/>
    <w:rsid w:val="005C0ADD"/>
    <w:rsid w:val="005D568F"/>
    <w:rsid w:val="005E42BD"/>
    <w:rsid w:val="005F15F6"/>
    <w:rsid w:val="0060313F"/>
    <w:rsid w:val="00604C5A"/>
    <w:rsid w:val="00616435"/>
    <w:rsid w:val="00632F3F"/>
    <w:rsid w:val="0063612F"/>
    <w:rsid w:val="00636F6C"/>
    <w:rsid w:val="0064689F"/>
    <w:rsid w:val="00666256"/>
    <w:rsid w:val="00682893"/>
    <w:rsid w:val="0068636C"/>
    <w:rsid w:val="006C2ED2"/>
    <w:rsid w:val="006D2B11"/>
    <w:rsid w:val="006D2E23"/>
    <w:rsid w:val="006D5C05"/>
    <w:rsid w:val="006F2A30"/>
    <w:rsid w:val="006F3125"/>
    <w:rsid w:val="006F7EEE"/>
    <w:rsid w:val="00700EB5"/>
    <w:rsid w:val="00706300"/>
    <w:rsid w:val="0071194C"/>
    <w:rsid w:val="00714433"/>
    <w:rsid w:val="00715D7E"/>
    <w:rsid w:val="00730368"/>
    <w:rsid w:val="00730CA3"/>
    <w:rsid w:val="007319D9"/>
    <w:rsid w:val="00742861"/>
    <w:rsid w:val="007435DF"/>
    <w:rsid w:val="0075761A"/>
    <w:rsid w:val="007603C2"/>
    <w:rsid w:val="0076121C"/>
    <w:rsid w:val="00763A5D"/>
    <w:rsid w:val="0077257F"/>
    <w:rsid w:val="00773E8F"/>
    <w:rsid w:val="007758B2"/>
    <w:rsid w:val="007819F6"/>
    <w:rsid w:val="00782A38"/>
    <w:rsid w:val="0079235C"/>
    <w:rsid w:val="007A7F14"/>
    <w:rsid w:val="007C6340"/>
    <w:rsid w:val="007E4111"/>
    <w:rsid w:val="007E544B"/>
    <w:rsid w:val="007F2BD4"/>
    <w:rsid w:val="007F6D4F"/>
    <w:rsid w:val="00801F61"/>
    <w:rsid w:val="00803F62"/>
    <w:rsid w:val="008051D0"/>
    <w:rsid w:val="008104BC"/>
    <w:rsid w:val="008170F1"/>
    <w:rsid w:val="008237EA"/>
    <w:rsid w:val="00824FEE"/>
    <w:rsid w:val="00844BF1"/>
    <w:rsid w:val="00850EC2"/>
    <w:rsid w:val="00854435"/>
    <w:rsid w:val="00860A80"/>
    <w:rsid w:val="00864F37"/>
    <w:rsid w:val="008677D5"/>
    <w:rsid w:val="00867BBB"/>
    <w:rsid w:val="00885CB4"/>
    <w:rsid w:val="00896FE3"/>
    <w:rsid w:val="008A3217"/>
    <w:rsid w:val="008A3989"/>
    <w:rsid w:val="008A5D15"/>
    <w:rsid w:val="008B7604"/>
    <w:rsid w:val="008E2480"/>
    <w:rsid w:val="008E30C3"/>
    <w:rsid w:val="008E3485"/>
    <w:rsid w:val="008E71D6"/>
    <w:rsid w:val="008F6211"/>
    <w:rsid w:val="009019BD"/>
    <w:rsid w:val="00904FCE"/>
    <w:rsid w:val="00906843"/>
    <w:rsid w:val="00912222"/>
    <w:rsid w:val="0091696E"/>
    <w:rsid w:val="00921DBF"/>
    <w:rsid w:val="00936497"/>
    <w:rsid w:val="009410CB"/>
    <w:rsid w:val="009506CD"/>
    <w:rsid w:val="009509BC"/>
    <w:rsid w:val="00953004"/>
    <w:rsid w:val="00953575"/>
    <w:rsid w:val="00954A49"/>
    <w:rsid w:val="00963E20"/>
    <w:rsid w:val="0096421C"/>
    <w:rsid w:val="009714B6"/>
    <w:rsid w:val="00972FA5"/>
    <w:rsid w:val="00973863"/>
    <w:rsid w:val="009765CA"/>
    <w:rsid w:val="00977162"/>
    <w:rsid w:val="00985539"/>
    <w:rsid w:val="00987486"/>
    <w:rsid w:val="00994960"/>
    <w:rsid w:val="0099601B"/>
    <w:rsid w:val="009A23DB"/>
    <w:rsid w:val="009B2D0C"/>
    <w:rsid w:val="009B725F"/>
    <w:rsid w:val="009C126F"/>
    <w:rsid w:val="009C5E05"/>
    <w:rsid w:val="009C6161"/>
    <w:rsid w:val="009C7DAA"/>
    <w:rsid w:val="009D7551"/>
    <w:rsid w:val="009E168C"/>
    <w:rsid w:val="009F3E2A"/>
    <w:rsid w:val="00A1321E"/>
    <w:rsid w:val="00A1356A"/>
    <w:rsid w:val="00A1522C"/>
    <w:rsid w:val="00A1543E"/>
    <w:rsid w:val="00A50D2D"/>
    <w:rsid w:val="00A527ED"/>
    <w:rsid w:val="00A55CD8"/>
    <w:rsid w:val="00A57970"/>
    <w:rsid w:val="00A7328B"/>
    <w:rsid w:val="00A84D45"/>
    <w:rsid w:val="00A8681B"/>
    <w:rsid w:val="00A942A1"/>
    <w:rsid w:val="00AA4B35"/>
    <w:rsid w:val="00AD57DC"/>
    <w:rsid w:val="00AD63B5"/>
    <w:rsid w:val="00AE4134"/>
    <w:rsid w:val="00AE73EF"/>
    <w:rsid w:val="00B00F6C"/>
    <w:rsid w:val="00B01EC5"/>
    <w:rsid w:val="00B03554"/>
    <w:rsid w:val="00B129DC"/>
    <w:rsid w:val="00B22C03"/>
    <w:rsid w:val="00B3019A"/>
    <w:rsid w:val="00B30E19"/>
    <w:rsid w:val="00B365FF"/>
    <w:rsid w:val="00B428A7"/>
    <w:rsid w:val="00B53696"/>
    <w:rsid w:val="00B53F5B"/>
    <w:rsid w:val="00B56B0E"/>
    <w:rsid w:val="00B578F2"/>
    <w:rsid w:val="00B619A9"/>
    <w:rsid w:val="00B8252A"/>
    <w:rsid w:val="00B8480D"/>
    <w:rsid w:val="00B87F21"/>
    <w:rsid w:val="00B9790F"/>
    <w:rsid w:val="00BA10BB"/>
    <w:rsid w:val="00BA2783"/>
    <w:rsid w:val="00BE4B74"/>
    <w:rsid w:val="00BE4BC4"/>
    <w:rsid w:val="00BF04D9"/>
    <w:rsid w:val="00BF1A19"/>
    <w:rsid w:val="00C00DD4"/>
    <w:rsid w:val="00C01A1F"/>
    <w:rsid w:val="00C048D6"/>
    <w:rsid w:val="00C05385"/>
    <w:rsid w:val="00C1029B"/>
    <w:rsid w:val="00C37A4E"/>
    <w:rsid w:val="00C428C5"/>
    <w:rsid w:val="00C67B3D"/>
    <w:rsid w:val="00C72838"/>
    <w:rsid w:val="00C77067"/>
    <w:rsid w:val="00C825BB"/>
    <w:rsid w:val="00C93894"/>
    <w:rsid w:val="00CA3A2D"/>
    <w:rsid w:val="00CA5874"/>
    <w:rsid w:val="00CB3F05"/>
    <w:rsid w:val="00CC1998"/>
    <w:rsid w:val="00CC4142"/>
    <w:rsid w:val="00CD0121"/>
    <w:rsid w:val="00CD3E2C"/>
    <w:rsid w:val="00CD72DE"/>
    <w:rsid w:val="00CD77D0"/>
    <w:rsid w:val="00CE00DC"/>
    <w:rsid w:val="00CE598C"/>
    <w:rsid w:val="00CF47B4"/>
    <w:rsid w:val="00D02582"/>
    <w:rsid w:val="00D03B17"/>
    <w:rsid w:val="00D1043E"/>
    <w:rsid w:val="00D16D7A"/>
    <w:rsid w:val="00D2297F"/>
    <w:rsid w:val="00D2709E"/>
    <w:rsid w:val="00D33675"/>
    <w:rsid w:val="00D417CA"/>
    <w:rsid w:val="00D42D52"/>
    <w:rsid w:val="00D52D26"/>
    <w:rsid w:val="00D55A11"/>
    <w:rsid w:val="00D6112D"/>
    <w:rsid w:val="00D622F2"/>
    <w:rsid w:val="00D6363C"/>
    <w:rsid w:val="00D66A5F"/>
    <w:rsid w:val="00D71BCD"/>
    <w:rsid w:val="00D72227"/>
    <w:rsid w:val="00D82DAD"/>
    <w:rsid w:val="00D85051"/>
    <w:rsid w:val="00D91AE4"/>
    <w:rsid w:val="00D93921"/>
    <w:rsid w:val="00DA04BA"/>
    <w:rsid w:val="00DA4685"/>
    <w:rsid w:val="00DA70AB"/>
    <w:rsid w:val="00DB49A2"/>
    <w:rsid w:val="00DC068F"/>
    <w:rsid w:val="00DD22E4"/>
    <w:rsid w:val="00DD37D6"/>
    <w:rsid w:val="00DD5052"/>
    <w:rsid w:val="00DE5F81"/>
    <w:rsid w:val="00DF18BA"/>
    <w:rsid w:val="00DF75E2"/>
    <w:rsid w:val="00E20699"/>
    <w:rsid w:val="00E32466"/>
    <w:rsid w:val="00E33F26"/>
    <w:rsid w:val="00E352BF"/>
    <w:rsid w:val="00E402D0"/>
    <w:rsid w:val="00E51255"/>
    <w:rsid w:val="00E54629"/>
    <w:rsid w:val="00E71F28"/>
    <w:rsid w:val="00E82667"/>
    <w:rsid w:val="00E90D74"/>
    <w:rsid w:val="00E910B6"/>
    <w:rsid w:val="00EA3C9B"/>
    <w:rsid w:val="00EA4566"/>
    <w:rsid w:val="00EA4D76"/>
    <w:rsid w:val="00EA6517"/>
    <w:rsid w:val="00EB00EB"/>
    <w:rsid w:val="00EB4C83"/>
    <w:rsid w:val="00EB722C"/>
    <w:rsid w:val="00EB78FA"/>
    <w:rsid w:val="00EC7002"/>
    <w:rsid w:val="00EC79BA"/>
    <w:rsid w:val="00ED220B"/>
    <w:rsid w:val="00ED3FBE"/>
    <w:rsid w:val="00ED6C8B"/>
    <w:rsid w:val="00EE2250"/>
    <w:rsid w:val="00EE2F27"/>
    <w:rsid w:val="00EE48A3"/>
    <w:rsid w:val="00EE630F"/>
    <w:rsid w:val="00EE7A7B"/>
    <w:rsid w:val="00EF139C"/>
    <w:rsid w:val="00EF1433"/>
    <w:rsid w:val="00EF1776"/>
    <w:rsid w:val="00EF7065"/>
    <w:rsid w:val="00F04123"/>
    <w:rsid w:val="00F07D97"/>
    <w:rsid w:val="00F1439C"/>
    <w:rsid w:val="00F16D4A"/>
    <w:rsid w:val="00F20639"/>
    <w:rsid w:val="00F24B29"/>
    <w:rsid w:val="00F32214"/>
    <w:rsid w:val="00F35F48"/>
    <w:rsid w:val="00F45F45"/>
    <w:rsid w:val="00F513C2"/>
    <w:rsid w:val="00F62BE7"/>
    <w:rsid w:val="00F63805"/>
    <w:rsid w:val="00F72DBB"/>
    <w:rsid w:val="00F74CAA"/>
    <w:rsid w:val="00F846F0"/>
    <w:rsid w:val="00F8752D"/>
    <w:rsid w:val="00F95051"/>
    <w:rsid w:val="00F95EB0"/>
    <w:rsid w:val="00FA4D01"/>
    <w:rsid w:val="00FA60D0"/>
    <w:rsid w:val="00FA7CCC"/>
    <w:rsid w:val="00FB3C2E"/>
    <w:rsid w:val="00FC0678"/>
    <w:rsid w:val="00FD04C1"/>
    <w:rsid w:val="00FD0864"/>
    <w:rsid w:val="00FD7E27"/>
    <w:rsid w:val="00FF39C3"/>
    <w:rsid w:val="03240F63"/>
    <w:rsid w:val="05D31B77"/>
    <w:rsid w:val="0985CEB0"/>
    <w:rsid w:val="0D59D6BA"/>
    <w:rsid w:val="0D61C440"/>
    <w:rsid w:val="10D50DA5"/>
    <w:rsid w:val="115A9ACD"/>
    <w:rsid w:val="13210AD0"/>
    <w:rsid w:val="14957936"/>
    <w:rsid w:val="150441E0"/>
    <w:rsid w:val="16077916"/>
    <w:rsid w:val="1708A686"/>
    <w:rsid w:val="1E0A5AF4"/>
    <w:rsid w:val="222A494E"/>
    <w:rsid w:val="2582F9EF"/>
    <w:rsid w:val="299D450F"/>
    <w:rsid w:val="2BF23B73"/>
    <w:rsid w:val="2C3E0A3D"/>
    <w:rsid w:val="2CCCD609"/>
    <w:rsid w:val="2CD90628"/>
    <w:rsid w:val="2CE5FE66"/>
    <w:rsid w:val="30136DE7"/>
    <w:rsid w:val="34D7E7EE"/>
    <w:rsid w:val="36734414"/>
    <w:rsid w:val="385350AF"/>
    <w:rsid w:val="399F0292"/>
    <w:rsid w:val="3BF1FCFE"/>
    <w:rsid w:val="4291058C"/>
    <w:rsid w:val="459D2533"/>
    <w:rsid w:val="4B4C1265"/>
    <w:rsid w:val="4BC9578E"/>
    <w:rsid w:val="4CA889A5"/>
    <w:rsid w:val="4D7A8532"/>
    <w:rsid w:val="510AE4BA"/>
    <w:rsid w:val="52A6B51B"/>
    <w:rsid w:val="537730EB"/>
    <w:rsid w:val="54715C15"/>
    <w:rsid w:val="55DECA18"/>
    <w:rsid w:val="55E6B79E"/>
    <w:rsid w:val="581BB77B"/>
    <w:rsid w:val="5A98E108"/>
    <w:rsid w:val="5BBF268B"/>
    <w:rsid w:val="5D02ED38"/>
    <w:rsid w:val="5D41CE8F"/>
    <w:rsid w:val="5DD8A126"/>
    <w:rsid w:val="5FB922D5"/>
    <w:rsid w:val="64B23FA3"/>
    <w:rsid w:val="66941262"/>
    <w:rsid w:val="6798ABC9"/>
    <w:rsid w:val="68D84148"/>
    <w:rsid w:val="6BA2C7C5"/>
    <w:rsid w:val="6CFB01FD"/>
    <w:rsid w:val="6D64C77E"/>
    <w:rsid w:val="6E08BC0E"/>
    <w:rsid w:val="712E5338"/>
    <w:rsid w:val="71677FF9"/>
    <w:rsid w:val="7B087E1C"/>
    <w:rsid w:val="7EF68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3A308"/>
  <w15:chartTrackingRefBased/>
  <w15:docId w15:val="{BEFF2167-41A3-1642-B9D2-C4A09FE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874"/>
    <w:pPr>
      <w:spacing w:after="240" w:line="264" w:lineRule="auto"/>
      <w:jc w:val="both"/>
    </w:pPr>
    <w:rPr>
      <w:rFonts w:ascii="Aptos" w:hAnsi="Aptos"/>
    </w:rPr>
  </w:style>
  <w:style w:type="paragraph" w:styleId="Heading1">
    <w:name w:val="heading 1"/>
    <w:basedOn w:val="Normal"/>
    <w:next w:val="Normal"/>
    <w:link w:val="Heading1Char"/>
    <w:uiPriority w:val="9"/>
    <w:qFormat/>
    <w:rsid w:val="0091696E"/>
    <w:pPr>
      <w:keepNext/>
      <w:keepLines/>
      <w:spacing w:before="240" w:line="259" w:lineRule="auto"/>
      <w:jc w:val="center"/>
      <w:outlineLvl w:val="0"/>
    </w:pPr>
    <w:rPr>
      <w:rFonts w:ascii="KingsBureauGrot ThreeSeven" w:eastAsiaTheme="majorEastAsia" w:hAnsi="KingsBureauGrot ThreeSeven"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DF75E2"/>
    <w:pPr>
      <w:keepNext/>
      <w:keepLines/>
      <w:spacing w:before="240" w:after="120"/>
      <w:outlineLvl w:val="1"/>
    </w:pPr>
    <w:rPr>
      <w:rFonts w:ascii="KingsBureauGrot ThreeSeven" w:eastAsiaTheme="majorEastAsia" w:hAnsi="KingsBureauGrot ThreeSeve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1696E"/>
    <w:pPr>
      <w:keepNext/>
      <w:keepLines/>
      <w:spacing w:before="40" w:after="0"/>
      <w:outlineLvl w:val="2"/>
    </w:pPr>
    <w:rPr>
      <w:rFonts w:ascii="KingsBureauGrot FiveOne" w:eastAsiaTheme="majorEastAsia" w:hAnsi="KingsBureauGrot FiveOne"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6E"/>
    <w:rPr>
      <w:rFonts w:ascii="KingsBureauGrot ThreeSeven" w:eastAsiaTheme="majorEastAsia" w:hAnsi="KingsBureauGrot ThreeSeven" w:cstheme="majorBidi"/>
      <w:b/>
      <w:bCs/>
      <w:color w:val="2F5496" w:themeColor="accent1" w:themeShade="BF"/>
      <w:sz w:val="32"/>
      <w:szCs w:val="32"/>
    </w:rPr>
  </w:style>
  <w:style w:type="paragraph" w:styleId="ListParagraph">
    <w:name w:val="List Paragraph"/>
    <w:basedOn w:val="Normal"/>
    <w:uiPriority w:val="34"/>
    <w:qFormat/>
    <w:rsid w:val="00987486"/>
    <w:pPr>
      <w:ind w:left="720"/>
      <w:contextualSpacing/>
    </w:pPr>
  </w:style>
  <w:style w:type="table" w:styleId="TableGrid">
    <w:name w:val="Table Grid"/>
    <w:basedOn w:val="TableNormal"/>
    <w:uiPriority w:val="39"/>
    <w:rsid w:val="00B5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0DD4"/>
    <w:rPr>
      <w:color w:val="808080"/>
    </w:rPr>
  </w:style>
  <w:style w:type="character" w:customStyle="1" w:styleId="Heading2Char">
    <w:name w:val="Heading 2 Char"/>
    <w:basedOn w:val="DefaultParagraphFont"/>
    <w:link w:val="Heading2"/>
    <w:uiPriority w:val="9"/>
    <w:rsid w:val="00DF75E2"/>
    <w:rPr>
      <w:rFonts w:ascii="KingsBureauGrot ThreeSeven" w:eastAsiaTheme="majorEastAsia" w:hAnsi="KingsBureauGrot ThreeSeven" w:cstheme="majorBidi"/>
      <w:b/>
      <w:color w:val="2F5496" w:themeColor="accent1" w:themeShade="BF"/>
      <w:sz w:val="28"/>
      <w:szCs w:val="26"/>
    </w:rPr>
  </w:style>
  <w:style w:type="character" w:styleId="Hyperlink">
    <w:name w:val="Hyperlink"/>
    <w:basedOn w:val="DefaultParagraphFont"/>
    <w:uiPriority w:val="99"/>
    <w:unhideWhenUsed/>
    <w:rsid w:val="00C428C5"/>
    <w:rPr>
      <w:color w:val="0563C1" w:themeColor="hyperlink"/>
      <w:sz w:val="20"/>
      <w:u w:val="single"/>
    </w:rPr>
  </w:style>
  <w:style w:type="character" w:styleId="UnresolvedMention">
    <w:name w:val="Unresolved Mention"/>
    <w:basedOn w:val="DefaultParagraphFont"/>
    <w:uiPriority w:val="99"/>
    <w:semiHidden/>
    <w:unhideWhenUsed/>
    <w:rsid w:val="00F32214"/>
    <w:rPr>
      <w:color w:val="605E5C"/>
      <w:shd w:val="clear" w:color="auto" w:fill="E1DFDD"/>
    </w:rPr>
  </w:style>
  <w:style w:type="character" w:styleId="Strong">
    <w:name w:val="Strong"/>
    <w:basedOn w:val="DefaultParagraphFont"/>
    <w:uiPriority w:val="22"/>
    <w:qFormat/>
    <w:rsid w:val="007435DF"/>
    <w:rPr>
      <w:b/>
      <w:bCs/>
    </w:rPr>
  </w:style>
  <w:style w:type="character" w:customStyle="1" w:styleId="Heading3Char">
    <w:name w:val="Heading 3 Char"/>
    <w:basedOn w:val="DefaultParagraphFont"/>
    <w:link w:val="Heading3"/>
    <w:uiPriority w:val="9"/>
    <w:rsid w:val="0091696E"/>
    <w:rPr>
      <w:rFonts w:ascii="KingsBureauGrot FiveOne" w:eastAsiaTheme="majorEastAsia" w:hAnsi="KingsBureauGrot FiveOne" w:cstheme="majorBidi"/>
      <w:color w:val="1F3763" w:themeColor="accent1" w:themeShade="7F"/>
    </w:rPr>
  </w:style>
  <w:style w:type="paragraph" w:styleId="Header">
    <w:name w:val="header"/>
    <w:basedOn w:val="Normal"/>
    <w:link w:val="HeaderChar"/>
    <w:uiPriority w:val="99"/>
    <w:unhideWhenUsed/>
    <w:rsid w:val="00150B1A"/>
    <w:pPr>
      <w:tabs>
        <w:tab w:val="center" w:pos="4513"/>
        <w:tab w:val="right" w:pos="9026"/>
      </w:tabs>
      <w:spacing w:after="0"/>
    </w:pPr>
  </w:style>
  <w:style w:type="character" w:customStyle="1" w:styleId="HeaderChar">
    <w:name w:val="Header Char"/>
    <w:basedOn w:val="DefaultParagraphFont"/>
    <w:link w:val="Header"/>
    <w:uiPriority w:val="99"/>
    <w:rsid w:val="00150B1A"/>
  </w:style>
  <w:style w:type="paragraph" w:styleId="Footer">
    <w:name w:val="footer"/>
    <w:basedOn w:val="Normal"/>
    <w:link w:val="FooterChar"/>
    <w:uiPriority w:val="99"/>
    <w:unhideWhenUsed/>
    <w:rsid w:val="00150B1A"/>
    <w:pPr>
      <w:tabs>
        <w:tab w:val="center" w:pos="4513"/>
        <w:tab w:val="right" w:pos="9026"/>
      </w:tabs>
      <w:spacing w:after="0"/>
    </w:pPr>
  </w:style>
  <w:style w:type="character" w:customStyle="1" w:styleId="FooterChar">
    <w:name w:val="Footer Char"/>
    <w:basedOn w:val="DefaultParagraphFont"/>
    <w:link w:val="Footer"/>
    <w:uiPriority w:val="99"/>
    <w:rsid w:val="00150B1A"/>
  </w:style>
  <w:style w:type="paragraph" w:styleId="Title">
    <w:name w:val="Title"/>
    <w:basedOn w:val="Normal"/>
    <w:next w:val="Normal"/>
    <w:link w:val="TitleChar"/>
    <w:uiPriority w:val="10"/>
    <w:qFormat/>
    <w:rsid w:val="00EF1433"/>
    <w:pPr>
      <w:spacing w:after="0"/>
      <w:contextualSpacing/>
      <w:jc w:val="center"/>
    </w:pPr>
    <w:rPr>
      <w:rFonts w:ascii="Kings Caslon Text" w:eastAsiaTheme="majorEastAsia" w:hAnsi="Kings Caslon Text" w:cstheme="majorBidi"/>
      <w:b/>
      <w:spacing w:val="-10"/>
      <w:kern w:val="28"/>
      <w:sz w:val="48"/>
      <w:szCs w:val="56"/>
      <w:lang w:val="en-US"/>
    </w:rPr>
  </w:style>
  <w:style w:type="character" w:customStyle="1" w:styleId="TitleChar">
    <w:name w:val="Title Char"/>
    <w:basedOn w:val="DefaultParagraphFont"/>
    <w:link w:val="Title"/>
    <w:uiPriority w:val="10"/>
    <w:rsid w:val="00EF1433"/>
    <w:rPr>
      <w:rFonts w:ascii="Kings Caslon Text" w:eastAsiaTheme="majorEastAsia" w:hAnsi="Kings Caslon Text" w:cstheme="majorBidi"/>
      <w:b/>
      <w:spacing w:val="-10"/>
      <w:kern w:val="28"/>
      <w:sz w:val="48"/>
      <w:szCs w:val="56"/>
      <w:lang w:val="en-US"/>
    </w:rPr>
  </w:style>
  <w:style w:type="paragraph" w:styleId="Subtitle">
    <w:name w:val="Subtitle"/>
    <w:basedOn w:val="Normal"/>
    <w:next w:val="Normal"/>
    <w:link w:val="SubtitleChar"/>
    <w:uiPriority w:val="11"/>
    <w:qFormat/>
    <w:rsid w:val="002F1E73"/>
    <w:pPr>
      <w:numPr>
        <w:ilvl w:val="1"/>
      </w:numPr>
      <w:spacing w:before="120" w:after="160" w:line="300" w:lineRule="auto"/>
      <w:jc w:val="center"/>
    </w:pPr>
    <w:rPr>
      <w:rFonts w:ascii="Kings Caslon Text" w:eastAsiaTheme="minorEastAsia" w:hAnsi="Kings Caslon Text"/>
      <w:color w:val="3B3838" w:themeColor="background2" w:themeShade="40"/>
      <w:spacing w:val="15"/>
      <w:sz w:val="40"/>
      <w:szCs w:val="22"/>
      <w:lang w:val="en-US"/>
    </w:rPr>
  </w:style>
  <w:style w:type="character" w:customStyle="1" w:styleId="SubtitleChar">
    <w:name w:val="Subtitle Char"/>
    <w:basedOn w:val="DefaultParagraphFont"/>
    <w:link w:val="Subtitle"/>
    <w:uiPriority w:val="11"/>
    <w:rsid w:val="002F1E73"/>
    <w:rPr>
      <w:rFonts w:ascii="Kings Caslon Text" w:eastAsiaTheme="minorEastAsia" w:hAnsi="Kings Caslon Text"/>
      <w:color w:val="3B3838" w:themeColor="background2" w:themeShade="40"/>
      <w:spacing w:val="15"/>
      <w:sz w:val="40"/>
      <w:szCs w:val="22"/>
      <w:lang w:val="en-US"/>
    </w:rPr>
  </w:style>
  <w:style w:type="paragraph" w:customStyle="1" w:styleId="Paragraph">
    <w:name w:val="Paragraph"/>
    <w:basedOn w:val="Normal"/>
    <w:link w:val="ParagraphChar"/>
    <w:qFormat/>
    <w:rsid w:val="00CC4142"/>
    <w:pPr>
      <w:spacing w:before="120" w:after="120" w:line="300" w:lineRule="auto"/>
    </w:pPr>
    <w:rPr>
      <w:rFonts w:ascii="Calibri" w:eastAsia="Calibri" w:hAnsi="Calibri" w:cs="Arial"/>
      <w:color w:val="0A0A0A"/>
      <w:lang w:val="en-US"/>
    </w:rPr>
  </w:style>
  <w:style w:type="character" w:customStyle="1" w:styleId="ParagraphChar">
    <w:name w:val="Paragraph Char"/>
    <w:basedOn w:val="DefaultParagraphFont"/>
    <w:link w:val="Paragraph"/>
    <w:rsid w:val="00CC4142"/>
    <w:rPr>
      <w:rFonts w:ascii="Calibri" w:eastAsia="Calibri" w:hAnsi="Calibri" w:cs="Arial"/>
      <w:color w:val="0A0A0A"/>
      <w:lang w:val="en-US"/>
    </w:rPr>
  </w:style>
  <w:style w:type="paragraph" w:styleId="FootnoteText">
    <w:name w:val="footnote text"/>
    <w:basedOn w:val="Normal"/>
    <w:link w:val="FootnoteTextChar"/>
    <w:uiPriority w:val="99"/>
    <w:semiHidden/>
    <w:unhideWhenUsed/>
    <w:rsid w:val="00C93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3894"/>
    <w:rPr>
      <w:rFonts w:ascii="Aptos" w:hAnsi="Aptos"/>
      <w:sz w:val="20"/>
      <w:szCs w:val="20"/>
    </w:rPr>
  </w:style>
  <w:style w:type="character" w:styleId="FootnoteReference">
    <w:name w:val="footnote reference"/>
    <w:basedOn w:val="DefaultParagraphFont"/>
    <w:uiPriority w:val="99"/>
    <w:semiHidden/>
    <w:unhideWhenUsed/>
    <w:rsid w:val="00C93894"/>
    <w:rPr>
      <w:vertAlign w:val="superscript"/>
    </w:rPr>
  </w:style>
  <w:style w:type="paragraph" w:styleId="Caption">
    <w:name w:val="caption"/>
    <w:basedOn w:val="Normal"/>
    <w:next w:val="Normal"/>
    <w:uiPriority w:val="35"/>
    <w:unhideWhenUsed/>
    <w:qFormat/>
    <w:rsid w:val="00824FEE"/>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A50D2D"/>
    <w:pPr>
      <w:spacing w:line="240" w:lineRule="auto"/>
    </w:pPr>
    <w:rPr>
      <w:sz w:val="20"/>
      <w:szCs w:val="20"/>
    </w:rPr>
  </w:style>
  <w:style w:type="character" w:customStyle="1" w:styleId="CommentTextChar">
    <w:name w:val="Comment Text Char"/>
    <w:basedOn w:val="DefaultParagraphFont"/>
    <w:link w:val="CommentText"/>
    <w:uiPriority w:val="99"/>
    <w:semiHidden/>
    <w:rsid w:val="00A50D2D"/>
    <w:rPr>
      <w:rFonts w:ascii="Aptos" w:hAnsi="Aptos"/>
      <w:sz w:val="20"/>
      <w:szCs w:val="20"/>
    </w:rPr>
  </w:style>
  <w:style w:type="character" w:styleId="CommentReference">
    <w:name w:val="annotation reference"/>
    <w:basedOn w:val="DefaultParagraphFont"/>
    <w:uiPriority w:val="99"/>
    <w:semiHidden/>
    <w:unhideWhenUsed/>
    <w:rsid w:val="00A50D2D"/>
    <w:rPr>
      <w:sz w:val="16"/>
      <w:szCs w:val="16"/>
    </w:rPr>
  </w:style>
  <w:style w:type="paragraph" w:styleId="Revision">
    <w:name w:val="Revision"/>
    <w:hidden/>
    <w:uiPriority w:val="99"/>
    <w:semiHidden/>
    <w:rsid w:val="00A50D2D"/>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7678">
      <w:bodyDiv w:val="1"/>
      <w:marLeft w:val="0"/>
      <w:marRight w:val="0"/>
      <w:marTop w:val="0"/>
      <w:marBottom w:val="0"/>
      <w:divBdr>
        <w:top w:val="none" w:sz="0" w:space="0" w:color="auto"/>
        <w:left w:val="none" w:sz="0" w:space="0" w:color="auto"/>
        <w:bottom w:val="none" w:sz="0" w:space="0" w:color="auto"/>
        <w:right w:val="none" w:sz="0" w:space="0" w:color="auto"/>
      </w:divBdr>
    </w:div>
    <w:div w:id="580022249">
      <w:bodyDiv w:val="1"/>
      <w:marLeft w:val="0"/>
      <w:marRight w:val="0"/>
      <w:marTop w:val="0"/>
      <w:marBottom w:val="0"/>
      <w:divBdr>
        <w:top w:val="none" w:sz="0" w:space="0" w:color="auto"/>
        <w:left w:val="none" w:sz="0" w:space="0" w:color="auto"/>
        <w:bottom w:val="none" w:sz="0" w:space="0" w:color="auto"/>
        <w:right w:val="none" w:sz="0" w:space="0" w:color="auto"/>
      </w:divBdr>
    </w:div>
    <w:div w:id="649217890">
      <w:bodyDiv w:val="1"/>
      <w:marLeft w:val="0"/>
      <w:marRight w:val="0"/>
      <w:marTop w:val="0"/>
      <w:marBottom w:val="0"/>
      <w:divBdr>
        <w:top w:val="none" w:sz="0" w:space="0" w:color="auto"/>
        <w:left w:val="none" w:sz="0" w:space="0" w:color="auto"/>
        <w:bottom w:val="none" w:sz="0" w:space="0" w:color="auto"/>
        <w:right w:val="none" w:sz="0" w:space="0" w:color="auto"/>
      </w:divBdr>
    </w:div>
    <w:div w:id="914433249">
      <w:bodyDiv w:val="1"/>
      <w:marLeft w:val="0"/>
      <w:marRight w:val="0"/>
      <w:marTop w:val="0"/>
      <w:marBottom w:val="0"/>
      <w:divBdr>
        <w:top w:val="none" w:sz="0" w:space="0" w:color="auto"/>
        <w:left w:val="none" w:sz="0" w:space="0" w:color="auto"/>
        <w:bottom w:val="none" w:sz="0" w:space="0" w:color="auto"/>
        <w:right w:val="none" w:sz="0" w:space="0" w:color="auto"/>
      </w:divBdr>
    </w:div>
    <w:div w:id="1029650575">
      <w:bodyDiv w:val="1"/>
      <w:marLeft w:val="0"/>
      <w:marRight w:val="0"/>
      <w:marTop w:val="0"/>
      <w:marBottom w:val="0"/>
      <w:divBdr>
        <w:top w:val="none" w:sz="0" w:space="0" w:color="auto"/>
        <w:left w:val="none" w:sz="0" w:space="0" w:color="auto"/>
        <w:bottom w:val="none" w:sz="0" w:space="0" w:color="auto"/>
        <w:right w:val="none" w:sz="0" w:space="0" w:color="auto"/>
      </w:divBdr>
    </w:div>
    <w:div w:id="182774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sv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hbell/Library/Group%20Containers/UBF8T346G9.Office/User%20Content.localized/Templates.localized/KCL_RM3_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ED6547D5762646A2953E1347DD8742" ma:contentTypeVersion="12" ma:contentTypeDescription="Create a new document." ma:contentTypeScope="" ma:versionID="95f983459e0159bad940608089c43af5">
  <xsd:schema xmlns:xsd="http://www.w3.org/2001/XMLSchema" xmlns:xs="http://www.w3.org/2001/XMLSchema" xmlns:p="http://schemas.microsoft.com/office/2006/metadata/properties" xmlns:ns2="3e4bbc0e-acfd-46ab-b929-bb1e39671a1f" xmlns:ns3="32007f46-7325-438f-891c-e423695a1312" targetNamespace="http://schemas.microsoft.com/office/2006/metadata/properties" ma:root="true" ma:fieldsID="258e10da29a2029348c92da752ad8f76" ns2:_="" ns3:_="">
    <xsd:import namespace="3e4bbc0e-acfd-46ab-b929-bb1e39671a1f"/>
    <xsd:import namespace="32007f46-7325-438f-891c-e423695a13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bbc0e-acfd-46ab-b929-bb1e39671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007f46-7325-438f-891c-e423695a13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688708-90EA-4AEE-82E9-D0C526816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bbc0e-acfd-46ab-b929-bb1e39671a1f"/>
    <ds:schemaRef ds:uri="32007f46-7325-438f-891c-e423695a1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104DBD-4C3A-D146-B98E-CFE38F8229E9}">
  <ds:schemaRefs>
    <ds:schemaRef ds:uri="http://schemas.openxmlformats.org/officeDocument/2006/bibliography"/>
  </ds:schemaRefs>
</ds:datastoreItem>
</file>

<file path=customXml/itemProps3.xml><?xml version="1.0" encoding="utf-8"?>
<ds:datastoreItem xmlns:ds="http://schemas.openxmlformats.org/officeDocument/2006/customXml" ds:itemID="{510C5EF4-C7BA-4C76-80D1-7972CE02FC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7C3504-C5F4-4926-B3AA-34E1A54641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KCL_RM3_Worksheet.dotx</Template>
  <TotalTime>62</TotalTime>
  <Pages>6</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Bell</cp:lastModifiedBy>
  <cp:revision>99</cp:revision>
  <dcterms:created xsi:type="dcterms:W3CDTF">2023-08-15T11:43:00Z</dcterms:created>
  <dcterms:modified xsi:type="dcterms:W3CDTF">2023-09-26T18:58:00Z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0x01010046ED6547D5762646A2953E1347DD8742</vt:lpwstr>
  </property>
</Properties>
</file>